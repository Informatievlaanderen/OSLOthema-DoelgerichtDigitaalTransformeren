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2">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tl w:val="0"/>
        </w:rPr>
      </w:r>
    </w:p>
    <w:p w:rsidR="00000000" w:rsidDel="00000000" w:rsidP="00000000" w:rsidRDefault="00000000" w:rsidRPr="00000000" w14:paraId="00000003">
      <w:pPr>
        <w:pStyle w:val="Title"/>
        <w:keepNext w:val="0"/>
        <w:keepLines w:val="0"/>
        <w:spacing w:after="840" w:before="720" w:line="240" w:lineRule="auto"/>
        <w:jc w:val="both"/>
        <w:rPr>
          <w:rFonts w:ascii="Calibri" w:cs="Calibri" w:eastAsia="Calibri" w:hAnsi="Calibri"/>
          <w:b w:val="1"/>
          <w:smallCaps w:val="1"/>
          <w:sz w:val="72"/>
          <w:szCs w:val="72"/>
        </w:rPr>
      </w:pPr>
      <w:r w:rsidDel="00000000" w:rsidR="00000000" w:rsidRPr="00000000">
        <w:rPr>
          <w:rFonts w:ascii="Calibri" w:cs="Calibri" w:eastAsia="Calibri" w:hAnsi="Calibri"/>
          <w:b w:val="1"/>
          <w:smallCaps w:val="1"/>
          <w:sz w:val="72"/>
          <w:szCs w:val="72"/>
          <w:rtl w:val="0"/>
        </w:rPr>
        <w:t xml:space="preserve">Verslag</w:t>
      </w:r>
      <w:r w:rsidDel="00000000" w:rsidR="00000000" w:rsidRPr="00000000">
        <w:rPr>
          <w:rtl w:val="0"/>
        </w:rPr>
      </w:r>
    </w:p>
    <w:p w:rsidR="00000000" w:rsidDel="00000000" w:rsidP="00000000" w:rsidRDefault="00000000" w:rsidRPr="00000000" w14:paraId="00000004">
      <w:pPr>
        <w:pStyle w:val="Subtitle"/>
        <w:keepNext w:val="0"/>
        <w:keepLines w:val="0"/>
        <w:spacing w:after="60" w:before="60" w:line="240" w:lineRule="auto"/>
        <w:jc w:val="both"/>
        <w:rPr>
          <w:rFonts w:ascii="Calibri" w:cs="Calibri" w:eastAsia="Calibri" w:hAnsi="Calibri"/>
          <w:color w:val="6b6b6b"/>
          <w:sz w:val="48"/>
          <w:szCs w:val="48"/>
        </w:rPr>
      </w:pPr>
      <w:r w:rsidDel="00000000" w:rsidR="00000000" w:rsidRPr="00000000">
        <w:rPr>
          <w:rFonts w:ascii="Calibri" w:cs="Calibri" w:eastAsia="Calibri" w:hAnsi="Calibri"/>
          <w:color w:val="6b6b6b"/>
          <w:sz w:val="48"/>
          <w:szCs w:val="48"/>
          <w:rtl w:val="0"/>
        </w:rPr>
        <w:t xml:space="preserve">Thematische Werkgroep 5</w:t>
      </w:r>
    </w:p>
    <w:p w:rsidR="00000000" w:rsidDel="00000000" w:rsidP="00000000" w:rsidRDefault="00000000" w:rsidRPr="00000000" w14:paraId="00000005">
      <w:pPr>
        <w:tabs>
          <w:tab w:val="left" w:pos="2300"/>
          <w:tab w:val="left" w:pos="3544"/>
        </w:tabs>
        <w:spacing w:line="240" w:lineRule="auto"/>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0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200" w:line="276" w:lineRule="auto"/>
        <w:jc w:val="both"/>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17"/>
        </w:numPr>
        <w:spacing w:after="360" w:before="480" w:line="432" w:lineRule="auto"/>
        <w:ind w:left="432"/>
        <w:jc w:val="both"/>
        <w:rPr>
          <w:rFonts w:ascii="Calibri" w:cs="Calibri" w:eastAsia="Calibri" w:hAnsi="Calibri"/>
          <w:b w:val="1"/>
          <w:smallCaps w:val="1"/>
          <w:color w:val="373636"/>
          <w:sz w:val="36"/>
          <w:szCs w:val="36"/>
        </w:rPr>
      </w:pPr>
      <w:bookmarkStart w:colFirst="0" w:colLast="0" w:name="_lnxbz9" w:id="0"/>
      <w:bookmarkEnd w:id="0"/>
      <w:r w:rsidDel="00000000" w:rsidR="00000000" w:rsidRPr="00000000">
        <w:rPr>
          <w:rFonts w:ascii="Calibri" w:cs="Calibri" w:eastAsia="Calibri" w:hAnsi="Calibri"/>
          <w:b w:val="1"/>
          <w:smallCaps w:val="1"/>
          <w:color w:val="373636"/>
          <w:sz w:val="36"/>
          <w:szCs w:val="36"/>
          <w:rtl w:val="0"/>
        </w:rPr>
        <w:t xml:space="preserve">Inhoud</w:t>
      </w:r>
    </w:p>
    <w:sdt>
      <w:sdtPr>
        <w:docPartObj>
          <w:docPartGallery w:val="Table of Contents"/>
          <w:docPartUnique w:val="1"/>
        </w:docPartObj>
      </w:sdtPr>
      <w:sdtContent>
        <w:p w:rsidR="00000000" w:rsidDel="00000000" w:rsidP="00000000" w:rsidRDefault="00000000" w:rsidRPr="00000000" w14:paraId="00000015">
          <w:pPr>
            <w:tabs>
              <w:tab w:val="left" w:pos="426"/>
              <w:tab w:val="right" w:pos="9911"/>
            </w:tabs>
            <w:spacing w:after="60" w:before="60" w:line="276" w:lineRule="auto"/>
            <w:jc w:val="both"/>
            <w:rPr>
              <w:rFonts w:ascii="Calibri" w:cs="Calibri" w:eastAsia="Calibri" w:hAnsi="Calibri"/>
            </w:rPr>
          </w:pPr>
          <w:r w:rsidDel="00000000" w:rsidR="00000000" w:rsidRPr="00000000">
            <w:fldChar w:fldCharType="begin"/>
            <w:instrText xml:space="preserve"> TOC \h \u \z </w:instrText>
            <w:fldChar w:fldCharType="separate"/>
          </w:r>
          <w:hyperlink w:anchor="_lnxbz9">
            <w:r w:rsidDel="00000000" w:rsidR="00000000" w:rsidRPr="00000000">
              <w:rPr>
                <w:rFonts w:ascii="Calibri" w:cs="Calibri" w:eastAsia="Calibri" w:hAnsi="Calibri"/>
                <w:rtl w:val="0"/>
              </w:rPr>
              <w:t xml:space="preserve">1.</w:t>
              <w:tab/>
              <w:t xml:space="preserve">Inhoud</w:t>
              <w:tab/>
              <w:t xml:space="preserve">2</w:t>
            </w:r>
          </w:hyperlink>
          <w:r w:rsidDel="00000000" w:rsidR="00000000" w:rsidRPr="00000000">
            <w:rPr>
              <w:rtl w:val="0"/>
            </w:rPr>
          </w:r>
        </w:p>
        <w:p w:rsidR="00000000" w:rsidDel="00000000" w:rsidP="00000000" w:rsidRDefault="00000000" w:rsidRPr="00000000" w14:paraId="00000016">
          <w:pPr>
            <w:tabs>
              <w:tab w:val="left" w:pos="426"/>
              <w:tab w:val="right" w:pos="9911"/>
            </w:tabs>
            <w:spacing w:after="60" w:before="60" w:line="276" w:lineRule="auto"/>
            <w:jc w:val="both"/>
            <w:rPr>
              <w:rFonts w:ascii="Calibri" w:cs="Calibri" w:eastAsia="Calibri" w:hAnsi="Calibri"/>
            </w:rPr>
          </w:pPr>
          <w:hyperlink w:anchor="_35nkun2">
            <w:r w:rsidDel="00000000" w:rsidR="00000000" w:rsidRPr="00000000">
              <w:rPr>
                <w:rFonts w:ascii="Calibri" w:cs="Calibri" w:eastAsia="Calibri" w:hAnsi="Calibri"/>
                <w:rtl w:val="0"/>
              </w:rPr>
              <w:t xml:space="preserve">1</w:t>
              <w:tab/>
              <w:t xml:space="preserve">Praktische Info</w:t>
              <w:tab/>
              <w:t xml:space="preserve">3</w:t>
            </w:r>
          </w:hyperlink>
          <w:r w:rsidDel="00000000" w:rsidR="00000000" w:rsidRPr="00000000">
            <w:rPr>
              <w:rtl w:val="0"/>
            </w:rPr>
          </w:r>
        </w:p>
        <w:p w:rsidR="00000000" w:rsidDel="00000000" w:rsidP="00000000" w:rsidRDefault="00000000" w:rsidRPr="00000000" w14:paraId="00000017">
          <w:pPr>
            <w:tabs>
              <w:tab w:val="left" w:pos="709"/>
              <w:tab w:val="right" w:pos="9911"/>
            </w:tabs>
            <w:spacing w:after="60" w:before="60" w:line="276" w:lineRule="auto"/>
            <w:jc w:val="both"/>
            <w:rPr>
              <w:rFonts w:ascii="Calibri" w:cs="Calibri" w:eastAsia="Calibri" w:hAnsi="Calibri"/>
            </w:rPr>
          </w:pPr>
          <w:hyperlink w:anchor="_1ksv4uv">
            <w:r w:rsidDel="00000000" w:rsidR="00000000" w:rsidRPr="00000000">
              <w:rPr>
                <w:rFonts w:ascii="Calibri" w:cs="Calibri" w:eastAsia="Calibri" w:hAnsi="Calibri"/>
                <w:rtl w:val="0"/>
              </w:rPr>
              <w:t xml:space="preserve">1.1</w:t>
              <w:tab/>
              <w:t xml:space="preserve">Aanwezigen</w:t>
              <w:tab/>
              <w:t xml:space="preserve">3</w:t>
            </w:r>
          </w:hyperlink>
          <w:r w:rsidDel="00000000" w:rsidR="00000000" w:rsidRPr="00000000">
            <w:rPr>
              <w:rtl w:val="0"/>
            </w:rPr>
          </w:r>
        </w:p>
        <w:p w:rsidR="00000000" w:rsidDel="00000000" w:rsidP="00000000" w:rsidRDefault="00000000" w:rsidRPr="00000000" w14:paraId="00000018">
          <w:pPr>
            <w:tabs>
              <w:tab w:val="left" w:pos="709"/>
              <w:tab w:val="right" w:pos="9911"/>
            </w:tabs>
            <w:spacing w:after="60" w:before="60" w:line="276" w:lineRule="auto"/>
            <w:jc w:val="both"/>
            <w:rPr>
              <w:rFonts w:ascii="Calibri" w:cs="Calibri" w:eastAsia="Calibri" w:hAnsi="Calibri"/>
            </w:rPr>
          </w:pPr>
          <w:hyperlink w:anchor="_44sinio">
            <w:r w:rsidDel="00000000" w:rsidR="00000000" w:rsidRPr="00000000">
              <w:rPr>
                <w:rFonts w:ascii="Calibri" w:cs="Calibri" w:eastAsia="Calibri" w:hAnsi="Calibri"/>
                <w:rtl w:val="0"/>
              </w:rPr>
              <w:t xml:space="preserve">1.2</w:t>
              <w:tab/>
              <w:t xml:space="preserve">Agenda</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9">
          <w:pPr>
            <w:tabs>
              <w:tab w:val="left" w:pos="426"/>
              <w:tab w:val="right" w:pos="9911"/>
            </w:tabs>
            <w:spacing w:after="60" w:before="60" w:line="276" w:lineRule="auto"/>
            <w:jc w:val="both"/>
            <w:rPr>
              <w:rFonts w:ascii="Calibri" w:cs="Calibri" w:eastAsia="Calibri" w:hAnsi="Calibri"/>
            </w:rPr>
          </w:pPr>
          <w:hyperlink r:id="rId7">
            <w:r w:rsidDel="00000000" w:rsidR="00000000" w:rsidRPr="00000000">
              <w:rPr>
                <w:rFonts w:ascii="Calibri" w:cs="Calibri" w:eastAsia="Calibri" w:hAnsi="Calibri"/>
                <w:rtl w:val="0"/>
              </w:rPr>
              <w:t xml:space="preserve">2</w:t>
              <w:tab/>
              <w:t xml:space="preserve">Samenvatting derde thematische werkgroep</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A">
          <w:pPr>
            <w:tabs>
              <w:tab w:val="left" w:pos="426"/>
              <w:tab w:val="right" w:pos="9911"/>
            </w:tabs>
            <w:spacing w:after="60" w:before="60" w:line="276" w:lineRule="auto"/>
            <w:jc w:val="both"/>
            <w:rPr>
              <w:rFonts w:ascii="Calibri" w:cs="Calibri" w:eastAsia="Calibri" w:hAnsi="Calibri"/>
            </w:rPr>
          </w:pPr>
          <w:hyperlink r:id="rId8">
            <w:r w:rsidDel="00000000" w:rsidR="00000000" w:rsidRPr="00000000">
              <w:rPr>
                <w:rFonts w:ascii="Calibri" w:cs="Calibri" w:eastAsia="Calibri" w:hAnsi="Calibri"/>
                <w:rtl w:val="0"/>
              </w:rPr>
              <w:t xml:space="preserve">3</w:t>
              <w:tab/>
              <w:t xml:space="preserve">Overzicht van de aanpassingen aan het model</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1B">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hyperlink r:id="rId9">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Het volledige model</w:t>
            <w:tab/>
            <w:t xml:space="preserve">8</w:t>
          </w:r>
        </w:p>
        <w:p w:rsidR="00000000" w:rsidDel="00000000" w:rsidP="00000000" w:rsidRDefault="00000000" w:rsidRPr="00000000" w14:paraId="0000001C">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5</w:t>
          </w:r>
          <w:hyperlink r:id="rId10">
            <w:r w:rsidDel="00000000" w:rsidR="00000000" w:rsidRPr="00000000">
              <w:rPr>
                <w:rFonts w:ascii="Calibri" w:cs="Calibri" w:eastAsia="Calibri" w:hAnsi="Calibri"/>
                <w:rtl w:val="0"/>
              </w:rPr>
              <w:tab/>
              <w:t xml:space="preserve">Objectdiagrammen</w:t>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1D">
          <w:pPr>
            <w:tabs>
              <w:tab w:val="left" w:pos="426"/>
              <w:tab w:val="right" w:pos="9911"/>
            </w:tabs>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6 </w:t>
            <w:tab/>
            <w:t xml:space="preserve">Q&amp;A en volgende stappen</w:t>
            <w:tab/>
            <w:t xml:space="preserve">11</w:t>
          </w:r>
        </w:p>
        <w:p w:rsidR="00000000" w:rsidDel="00000000" w:rsidP="00000000" w:rsidRDefault="00000000" w:rsidRPr="00000000" w14:paraId="0000001E">
          <w:pPr>
            <w:tabs>
              <w:tab w:val="left" w:pos="426"/>
              <w:tab w:val="right" w:pos="9911"/>
            </w:tabs>
            <w:spacing w:after="60" w:before="60" w:line="276" w:lineRule="auto"/>
            <w:jc w:val="both"/>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60" w:before="60" w:line="276" w:lineRule="auto"/>
        <w:jc w:val="both"/>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0">
      <w:pPr>
        <w:pStyle w:val="Heading1"/>
        <w:numPr>
          <w:ilvl w:val="0"/>
          <w:numId w:val="4"/>
        </w:numPr>
        <w:spacing w:after="360" w:before="480" w:line="432" w:lineRule="auto"/>
        <w:ind w:left="432"/>
        <w:jc w:val="both"/>
        <w:rPr>
          <w:rFonts w:ascii="Calibri" w:cs="Calibri" w:eastAsia="Calibri" w:hAnsi="Calibri"/>
          <w:smallCaps w:val="1"/>
          <w:color w:val="373636"/>
        </w:rPr>
      </w:pPr>
      <w:bookmarkStart w:colFirst="0" w:colLast="0" w:name="_35nkun2" w:id="1"/>
      <w:bookmarkEnd w:id="1"/>
      <w:r w:rsidDel="00000000" w:rsidR="00000000" w:rsidRPr="00000000">
        <w:rPr>
          <w:rFonts w:ascii="Calibri" w:cs="Calibri" w:eastAsia="Calibri" w:hAnsi="Calibri"/>
          <w:b w:val="1"/>
          <w:smallCaps w:val="1"/>
          <w:color w:val="373636"/>
          <w:sz w:val="36"/>
          <w:szCs w:val="36"/>
          <w:rtl w:val="0"/>
        </w:rPr>
        <w:t xml:space="preserve">Praktische Info</w:t>
      </w:r>
    </w:p>
    <w:p w:rsidR="00000000" w:rsidDel="00000000" w:rsidP="00000000" w:rsidRDefault="00000000" w:rsidRPr="00000000" w14:paraId="00000021">
      <w:pPr>
        <w:numPr>
          <w:ilvl w:val="0"/>
          <w:numId w:val="22"/>
        </w:numPr>
        <w:spacing w:line="259" w:lineRule="auto"/>
        <w:ind w:left="720" w:hanging="360"/>
        <w:jc w:val="both"/>
      </w:pPr>
      <w:r w:rsidDel="00000000" w:rsidR="00000000" w:rsidRPr="00000000">
        <w:rPr>
          <w:rFonts w:ascii="Calibri" w:cs="Calibri" w:eastAsia="Calibri" w:hAnsi="Calibri"/>
          <w:rtl w:val="0"/>
        </w:rPr>
        <w:t xml:space="preserve">Datum: 29/03/2022</w:t>
      </w:r>
    </w:p>
    <w:p w:rsidR="00000000" w:rsidDel="00000000" w:rsidP="00000000" w:rsidRDefault="00000000" w:rsidRPr="00000000" w14:paraId="00000022">
      <w:pPr>
        <w:numPr>
          <w:ilvl w:val="0"/>
          <w:numId w:val="22"/>
        </w:numPr>
        <w:spacing w:after="160" w:line="259" w:lineRule="auto"/>
        <w:ind w:left="720" w:hanging="360"/>
        <w:jc w:val="both"/>
      </w:pPr>
      <w:r w:rsidDel="00000000" w:rsidR="00000000" w:rsidRPr="00000000">
        <w:rPr>
          <w:rFonts w:ascii="Calibri" w:cs="Calibri" w:eastAsia="Calibri" w:hAnsi="Calibri"/>
          <w:rtl w:val="0"/>
        </w:rPr>
        <w:t xml:space="preserve">Teams vergadering</w:t>
      </w:r>
    </w:p>
    <w:p w:rsidR="00000000" w:rsidDel="00000000" w:rsidP="00000000" w:rsidRDefault="00000000" w:rsidRPr="00000000" w14:paraId="00000023">
      <w:pPr>
        <w:pStyle w:val="Heading2"/>
        <w:numPr>
          <w:ilvl w:val="1"/>
          <w:numId w:val="4"/>
        </w:numPr>
        <w:spacing w:after="320" w:line="400" w:lineRule="auto"/>
        <w:ind w:left="576"/>
        <w:jc w:val="both"/>
        <w:rPr>
          <w:rFonts w:ascii="Calibri" w:cs="Calibri" w:eastAsia="Calibri" w:hAnsi="Calibri"/>
          <w:b w:val="1"/>
          <w:smallCaps w:val="1"/>
          <w:color w:val="373636"/>
          <w:sz w:val="32"/>
          <w:szCs w:val="32"/>
        </w:rPr>
      </w:pPr>
      <w:bookmarkStart w:colFirst="0" w:colLast="0" w:name="_1ksv4uv" w:id="2"/>
      <w:bookmarkEnd w:id="2"/>
      <w:r w:rsidDel="00000000" w:rsidR="00000000" w:rsidRPr="00000000">
        <w:rPr>
          <w:rFonts w:ascii="Calibri" w:cs="Calibri" w:eastAsia="Calibri" w:hAnsi="Calibri"/>
          <w:b w:val="1"/>
          <w:smallCaps w:val="1"/>
          <w:color w:val="373636"/>
          <w:rtl w:val="0"/>
        </w:rPr>
        <w:t xml:space="preserve">Aanwezigen</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rPr>
      </w:pPr>
      <w:r w:rsidDel="00000000" w:rsidR="00000000" w:rsidRPr="00000000">
        <w:rPr>
          <w:rFonts w:ascii="Calibri" w:cs="Calibri" w:eastAsia="Calibri" w:hAnsi="Calibri"/>
          <w:rtl w:val="0"/>
        </w:rPr>
        <w:t xml:space="preserve">Digitaal Vlaanderen</w:t>
      </w:r>
    </w:p>
    <w:p w:rsidR="00000000" w:rsidDel="00000000" w:rsidP="00000000" w:rsidRDefault="00000000" w:rsidRPr="00000000" w14:paraId="00000025">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Cock Jitse</w:t>
      </w:r>
    </w:p>
    <w:p w:rsidR="00000000" w:rsidDel="00000000" w:rsidP="00000000" w:rsidRDefault="00000000" w:rsidRPr="00000000" w14:paraId="00000026">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Rore Eva</w:t>
      </w:r>
    </w:p>
    <w:p w:rsidR="00000000" w:rsidDel="00000000" w:rsidP="00000000" w:rsidRDefault="00000000" w:rsidRPr="00000000" w14:paraId="00000027">
      <w:pPr>
        <w:numPr>
          <w:ilvl w:val="0"/>
          <w:numId w:val="1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Mampaey Michael</w:t>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DCJM</w:t>
      </w:r>
    </w:p>
    <w:p w:rsidR="00000000" w:rsidDel="00000000" w:rsidP="00000000" w:rsidRDefault="00000000" w:rsidRPr="00000000" w14:paraId="00000029">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Blomme Sarah</w:t>
      </w:r>
    </w:p>
    <w:p w:rsidR="00000000" w:rsidDel="00000000" w:rsidP="00000000" w:rsidRDefault="00000000" w:rsidRPr="00000000" w14:paraId="0000002A">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Rotsaert José</w:t>
      </w:r>
    </w:p>
    <w:p w:rsidR="00000000" w:rsidDel="00000000" w:rsidP="00000000" w:rsidRDefault="00000000" w:rsidRPr="00000000" w14:paraId="0000002B">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Buijs Thomas</w:t>
      </w:r>
    </w:p>
    <w:p w:rsidR="00000000" w:rsidDel="00000000" w:rsidP="00000000" w:rsidRDefault="00000000" w:rsidRPr="00000000" w14:paraId="0000002C">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Hoefman Bart</w:t>
      </w:r>
    </w:p>
    <w:p w:rsidR="00000000" w:rsidDel="00000000" w:rsidP="00000000" w:rsidRDefault="00000000" w:rsidRPr="00000000" w14:paraId="0000002D">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Vanderlinden Hans</w:t>
      </w:r>
    </w:p>
    <w:p w:rsidR="00000000" w:rsidDel="00000000" w:rsidP="00000000" w:rsidRDefault="00000000" w:rsidRPr="00000000" w14:paraId="0000002E">
      <w:pPr>
        <w:numPr>
          <w:ilvl w:val="0"/>
          <w:numId w:val="18"/>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Wolf Tom</w:t>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30">
      <w:pPr>
        <w:numPr>
          <w:ilvl w:val="0"/>
          <w:numId w:val="1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Wyse Rob</w:t>
      </w:r>
    </w:p>
    <w:p w:rsidR="00000000" w:rsidDel="00000000" w:rsidP="00000000" w:rsidRDefault="00000000" w:rsidRPr="00000000" w14:paraId="00000031">
      <w:pPr>
        <w:jc w:val="both"/>
        <w:rPr>
          <w:rFonts w:ascii="Calibri" w:cs="Calibri" w:eastAsia="Calibri" w:hAnsi="Calibri"/>
        </w:rPr>
      </w:pPr>
      <w:r w:rsidDel="00000000" w:rsidR="00000000" w:rsidRPr="00000000">
        <w:rPr>
          <w:rFonts w:ascii="Calibri" w:cs="Calibri" w:eastAsia="Calibri" w:hAnsi="Calibri"/>
          <w:rtl w:val="0"/>
        </w:rPr>
        <w:t xml:space="preserve">De Federatie</w:t>
      </w:r>
    </w:p>
    <w:p w:rsidR="00000000" w:rsidDel="00000000" w:rsidP="00000000" w:rsidRDefault="00000000" w:rsidRPr="00000000" w14:paraId="00000032">
      <w:pPr>
        <w:numPr>
          <w:ilvl w:val="0"/>
          <w:numId w:val="1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Delft Barbara</w:t>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Publiq</w:t>
      </w:r>
    </w:p>
    <w:p w:rsidR="00000000" w:rsidDel="00000000" w:rsidP="00000000" w:rsidRDefault="00000000" w:rsidRPr="00000000" w14:paraId="00000034">
      <w:pPr>
        <w:numPr>
          <w:ilvl w:val="0"/>
          <w:numId w:val="23"/>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De Rudder Karel</w:t>
      </w:r>
    </w:p>
    <w:p w:rsidR="00000000" w:rsidDel="00000000" w:rsidP="00000000" w:rsidRDefault="00000000" w:rsidRPr="00000000" w14:paraId="00000035">
      <w:pPr>
        <w:numPr>
          <w:ilvl w:val="0"/>
          <w:numId w:val="23"/>
        </w:numPr>
        <w:ind w:left="720" w:hanging="360"/>
        <w:jc w:val="both"/>
        <w:rPr>
          <w:rFonts w:ascii="Calibri" w:cs="Calibri" w:eastAsia="Calibri" w:hAnsi="Calibri"/>
        </w:rPr>
      </w:pPr>
      <w:commentRangeStart w:id="0"/>
      <w:r w:rsidDel="00000000" w:rsidR="00000000" w:rsidRPr="00000000">
        <w:rPr>
          <w:rFonts w:ascii="Calibri" w:cs="Calibri" w:eastAsia="Calibri" w:hAnsi="Calibri"/>
          <w:rtl w:val="0"/>
        </w:rPr>
        <w:t xml:space="preserve">Sven Houtmeyers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rtl w:val="0"/>
        </w:rPr>
        <w:t xml:space="preserve">Vlaams Centrum voor Circuskunsten</w:t>
      </w:r>
    </w:p>
    <w:p w:rsidR="00000000" w:rsidDel="00000000" w:rsidP="00000000" w:rsidRDefault="00000000" w:rsidRPr="00000000" w14:paraId="00000037">
      <w:pPr>
        <w:numPr>
          <w:ilvl w:val="0"/>
          <w:numId w:val="24"/>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Ceulebroeck Anne</w:t>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rtl w:val="0"/>
        </w:rPr>
        <w:t xml:space="preserve">Kunstenpunt</w:t>
      </w:r>
    </w:p>
    <w:p w:rsidR="00000000" w:rsidDel="00000000" w:rsidP="00000000" w:rsidRDefault="00000000" w:rsidRPr="00000000" w14:paraId="00000039">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Ruette Tom</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Vlaamse Kunstcollectie</w:t>
      </w:r>
    </w:p>
    <w:p w:rsidR="00000000" w:rsidDel="00000000" w:rsidP="00000000" w:rsidRDefault="00000000" w:rsidRPr="00000000" w14:paraId="0000003B">
      <w:pPr>
        <w:numPr>
          <w:ilvl w:val="0"/>
          <w:numId w:val="20"/>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Ennaert Pascal</w:t>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rtl w:val="0"/>
        </w:rPr>
        <w:t xml:space="preserve">Toerisme Vlaanderen</w:t>
      </w:r>
    </w:p>
    <w:p w:rsidR="00000000" w:rsidDel="00000000" w:rsidP="00000000" w:rsidRDefault="00000000" w:rsidRPr="00000000" w14:paraId="0000003D">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Wauters Sofie</w:t>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Cultuurconnect</w:t>
      </w:r>
    </w:p>
    <w:p w:rsidR="00000000" w:rsidDel="00000000" w:rsidP="00000000" w:rsidRDefault="00000000" w:rsidRPr="00000000" w14:paraId="0000003F">
      <w:pPr>
        <w:numPr>
          <w:ilvl w:val="0"/>
          <w:numId w:val="7"/>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Vanmaele Ellen</w:t>
      </w:r>
    </w:p>
    <w:p w:rsidR="00000000" w:rsidDel="00000000" w:rsidP="00000000" w:rsidRDefault="00000000" w:rsidRPr="00000000" w14:paraId="00000040">
      <w:pPr>
        <w:numPr>
          <w:ilvl w:val="0"/>
          <w:numId w:val="7"/>
        </w:numPr>
        <w:ind w:left="720" w:hanging="360"/>
        <w:jc w:val="both"/>
        <w:rPr>
          <w:rFonts w:ascii="Calibri" w:cs="Calibri" w:eastAsia="Calibri" w:hAnsi="Calibri"/>
        </w:rPr>
      </w:pPr>
      <w:del w:author="Jitse De Cock (BE)" w:id="0" w:date="2022-04-04T09:11:54Z">
        <w:r w:rsidDel="00000000" w:rsidR="00000000" w:rsidRPr="00000000">
          <w:rPr>
            <w:rFonts w:ascii="Calibri" w:cs="Calibri" w:eastAsia="Calibri" w:hAnsi="Calibri"/>
            <w:rtl w:val="0"/>
          </w:rPr>
          <w:delText xml:space="preserve">Johan </w:delText>
        </w:r>
      </w:del>
      <w:r w:rsidDel="00000000" w:rsidR="00000000" w:rsidRPr="00000000">
        <w:rPr>
          <w:rFonts w:ascii="Calibri" w:cs="Calibri" w:eastAsia="Calibri" w:hAnsi="Calibri"/>
          <w:rtl w:val="0"/>
        </w:rPr>
        <w:t xml:space="preserve">Mijs</w:t>
      </w:r>
      <w:ins w:author="Jitse De Cock (BE)" w:id="1" w:date="2022-04-04T09:11:55Z">
        <w:r w:rsidDel="00000000" w:rsidR="00000000" w:rsidRPr="00000000">
          <w:rPr>
            <w:rFonts w:ascii="Calibri" w:cs="Calibri" w:eastAsia="Calibri" w:hAnsi="Calibri"/>
            <w:rtl w:val="0"/>
          </w:rPr>
          <w:t xml:space="preserve"> Johan</w:t>
        </w:r>
      </w:ins>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Fonts w:ascii="Calibri" w:cs="Calibri" w:eastAsia="Calibri" w:hAnsi="Calibri"/>
          <w:rtl w:val="0"/>
        </w:rPr>
        <w:t xml:space="preserve">Digipolis Antwerpen</w:t>
      </w:r>
    </w:p>
    <w:p w:rsidR="00000000" w:rsidDel="00000000" w:rsidP="00000000" w:rsidRDefault="00000000" w:rsidRPr="00000000" w14:paraId="00000042">
      <w:pPr>
        <w:numPr>
          <w:ilvl w:val="0"/>
          <w:numId w:val="11"/>
        </w:numPr>
        <w:ind w:left="720" w:hanging="360"/>
        <w:jc w:val="both"/>
        <w:rPr>
          <w:rFonts w:ascii="Calibri" w:cs="Calibri" w:eastAsia="Calibri" w:hAnsi="Calibri"/>
          <w:u w:val="none"/>
        </w:rPr>
      </w:pPr>
      <w:del w:author="Jitse De Cock (BE)" w:id="2" w:date="2022-04-04T09:12:01Z">
        <w:r w:rsidDel="00000000" w:rsidR="00000000" w:rsidRPr="00000000">
          <w:rPr>
            <w:rFonts w:ascii="Calibri" w:cs="Calibri" w:eastAsia="Calibri" w:hAnsi="Calibri"/>
            <w:rtl w:val="0"/>
          </w:rPr>
          <w:delText xml:space="preserve">Michael </w:delText>
        </w:r>
      </w:del>
      <w:r w:rsidDel="00000000" w:rsidR="00000000" w:rsidRPr="00000000">
        <w:rPr>
          <w:rFonts w:ascii="Calibri" w:cs="Calibri" w:eastAsia="Calibri" w:hAnsi="Calibri"/>
          <w:rtl w:val="0"/>
        </w:rPr>
        <w:t xml:space="preserve">Meersmans</w:t>
      </w:r>
      <w:ins w:author="Jitse De Cock (BE)" w:id="3" w:date="2022-04-04T09:12:02Z">
        <w:r w:rsidDel="00000000" w:rsidR="00000000" w:rsidRPr="00000000">
          <w:rPr>
            <w:rFonts w:ascii="Calibri" w:cs="Calibri" w:eastAsia="Calibri" w:hAnsi="Calibri"/>
            <w:rtl w:val="0"/>
          </w:rPr>
          <w:t xml:space="preserve"> Michael</w:t>
        </w:r>
      </w:ins>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44">
      <w:pPr>
        <w:numPr>
          <w:ilvl w:val="0"/>
          <w:numId w:val="1"/>
        </w:numPr>
        <w:ind w:left="72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Dirk De Smedt</w:t>
      </w:r>
    </w:p>
    <w:p w:rsidR="00000000" w:rsidDel="00000000" w:rsidP="00000000" w:rsidRDefault="00000000" w:rsidRPr="00000000" w14:paraId="00000045">
      <w:pPr>
        <w:pStyle w:val="Heading2"/>
        <w:numPr>
          <w:ilvl w:val="1"/>
          <w:numId w:val="4"/>
        </w:numPr>
        <w:spacing w:after="320" w:line="400" w:lineRule="auto"/>
        <w:ind w:left="576"/>
        <w:jc w:val="both"/>
        <w:rPr>
          <w:rFonts w:ascii="Calibri" w:cs="Calibri" w:eastAsia="Calibri" w:hAnsi="Calibri"/>
          <w:b w:val="1"/>
          <w:smallCaps w:val="1"/>
          <w:color w:val="373636"/>
          <w:sz w:val="32"/>
          <w:szCs w:val="32"/>
        </w:rPr>
      </w:pPr>
      <w:bookmarkStart w:colFirst="0" w:colLast="0" w:name="_44sinio" w:id="3"/>
      <w:bookmarkEnd w:id="3"/>
      <w:r w:rsidDel="00000000" w:rsidR="00000000" w:rsidRPr="00000000">
        <w:rPr>
          <w:rFonts w:ascii="Calibri" w:cs="Calibri" w:eastAsia="Calibri" w:hAnsi="Calibri"/>
          <w:b w:val="1"/>
          <w:smallCaps w:val="1"/>
          <w:color w:val="373636"/>
          <w:rtl w:val="0"/>
        </w:rPr>
        <w:t xml:space="preserve">Agenda</w:t>
      </w:r>
      <w:r w:rsidDel="00000000" w:rsidR="00000000" w:rsidRPr="00000000">
        <w:rPr>
          <w:rtl w:val="0"/>
        </w:rPr>
      </w:r>
    </w:p>
    <w:tbl>
      <w:tblPr>
        <w:tblStyle w:val="Table1"/>
        <w:tblW w:w="4890.0" w:type="dxa"/>
        <w:jc w:val="left"/>
        <w:tblInd w:w="0.0" w:type="dxa"/>
        <w:tblBorders>
          <w:top w:color="fff200" w:space="0" w:sz="4" w:val="single"/>
          <w:left w:color="fff200" w:space="0" w:sz="4" w:val="single"/>
          <w:bottom w:color="fff200" w:space="0" w:sz="4" w:val="single"/>
          <w:right w:color="fff200" w:space="0" w:sz="4" w:val="single"/>
          <w:insideH w:color="000000" w:space="0" w:sz="4" w:val="single"/>
          <w:insideV w:color="000000" w:space="0" w:sz="4" w:val="single"/>
        </w:tblBorders>
        <w:tblLayout w:type="fixed"/>
        <w:tblLook w:val="0400"/>
      </w:tblPr>
      <w:tblGrid>
        <w:gridCol w:w="1635"/>
        <w:gridCol w:w="3255"/>
        <w:tblGridChange w:id="0">
          <w:tblGrid>
            <w:gridCol w:w="1635"/>
            <w:gridCol w:w="3255"/>
          </w:tblGrid>
        </w:tblGridChange>
      </w:tblGrid>
      <w:tr>
        <w:trPr>
          <w:cantSplit w:val="0"/>
          <w:trHeight w:val="336"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6">
            <w:pPr>
              <w:spacing w:before="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09u05 - 09u10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7">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Welkom</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8">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09u10 - 09u15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9">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Samenvatting derde thematische werkgroep</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A">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09u15  - 9u45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B">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Overzicht aanpassingen model</w:t>
            </w:r>
            <w:r w:rsidDel="00000000" w:rsidR="00000000" w:rsidRPr="00000000">
              <w:rPr>
                <w:rtl w:val="0"/>
              </w:rPr>
            </w:r>
          </w:p>
        </w:tc>
      </w:tr>
      <w:tr>
        <w:trPr>
          <w:cantSplit w:val="0"/>
          <w:trHeight w:val="589.1406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C">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9u45 - 10u15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D">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Volledig model met attributen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E">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10u30 - 11u00</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4F">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Objectdiagrammen</w:t>
            </w:r>
            <w:r w:rsidDel="00000000" w:rsidR="00000000" w:rsidRPr="00000000">
              <w:rPr>
                <w:rtl w:val="0"/>
              </w:rPr>
            </w:r>
          </w:p>
        </w:tc>
      </w:tr>
      <w:tr>
        <w:trPr>
          <w:cantSplit w:val="0"/>
          <w:trHeight w:val="25" w:hRule="atLeast"/>
          <w:tblHeader w:val="0"/>
        </w:trPr>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0">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11u00 - 11u15</w:t>
            </w:r>
            <w:r w:rsidDel="00000000" w:rsidR="00000000" w:rsidRPr="00000000">
              <w:rPr>
                <w:rtl w:val="0"/>
              </w:rPr>
            </w:r>
          </w:p>
        </w:tc>
        <w:tc>
          <w:tcPr>
            <w:tcBorders>
              <w:top w:color="9e9e9e" w:space="0" w:sz="6" w:val="single"/>
              <w:left w:color="9e9e9e" w:space="0" w:sz="6" w:val="single"/>
              <w:bottom w:color="9e9e9e" w:space="0" w:sz="6" w:val="single"/>
              <w:right w:color="9e9e9e" w:space="0" w:sz="6" w:val="single"/>
            </w:tcBorders>
            <w:tcMar>
              <w:top w:w="150.0" w:type="dxa"/>
              <w:left w:w="150.0" w:type="dxa"/>
              <w:bottom w:w="150.0" w:type="dxa"/>
              <w:right w:w="150.0" w:type="dxa"/>
            </w:tcMar>
          </w:tcPr>
          <w:p w:rsidR="00000000" w:rsidDel="00000000" w:rsidP="00000000" w:rsidRDefault="00000000" w:rsidRPr="00000000" w14:paraId="00000051">
            <w:pPr>
              <w:spacing w:before="60" w:line="240" w:lineRule="auto"/>
              <w:jc w:val="both"/>
              <w:rPr>
                <w:rFonts w:ascii="Calibri" w:cs="Calibri" w:eastAsia="Calibri" w:hAnsi="Calibri"/>
              </w:rPr>
            </w:pPr>
            <w:r w:rsidDel="00000000" w:rsidR="00000000" w:rsidRPr="00000000">
              <w:rPr>
                <w:rFonts w:ascii="Calibri" w:cs="Calibri" w:eastAsia="Calibri" w:hAnsi="Calibri"/>
                <w:color w:val="000000"/>
                <w:rtl w:val="0"/>
              </w:rPr>
              <w:t xml:space="preserve">Q&amp;A en volgende stappen</w:t>
            </w:r>
            <w:r w:rsidDel="00000000" w:rsidR="00000000" w:rsidRPr="00000000">
              <w:rPr>
                <w:rtl w:val="0"/>
              </w:rPr>
            </w:r>
          </w:p>
        </w:tc>
      </w:tr>
    </w:tbl>
    <w:p w:rsidR="00000000" w:rsidDel="00000000" w:rsidP="00000000" w:rsidRDefault="00000000" w:rsidRPr="00000000" w14:paraId="00000052">
      <w:pPr>
        <w:pStyle w:val="Heading1"/>
        <w:numPr>
          <w:ilvl w:val="0"/>
          <w:numId w:val="4"/>
        </w:numPr>
        <w:spacing w:after="360" w:before="480" w:line="432" w:lineRule="auto"/>
        <w:ind w:left="432"/>
        <w:jc w:val="both"/>
        <w:rPr>
          <w:rFonts w:ascii="Calibri" w:cs="Calibri" w:eastAsia="Calibri" w:hAnsi="Calibri"/>
          <w:smallCaps w:val="1"/>
          <w:color w:val="373636"/>
        </w:rPr>
      </w:pPr>
      <w:bookmarkStart w:colFirst="0" w:colLast="0" w:name="_r7axnbroywim" w:id="4"/>
      <w:bookmarkEnd w:id="4"/>
      <w:r w:rsidDel="00000000" w:rsidR="00000000" w:rsidRPr="00000000">
        <w:rPr>
          <w:rFonts w:ascii="Calibri" w:cs="Calibri" w:eastAsia="Calibri" w:hAnsi="Calibri"/>
          <w:b w:val="1"/>
          <w:smallCaps w:val="1"/>
          <w:color w:val="373636"/>
          <w:sz w:val="36"/>
          <w:szCs w:val="36"/>
          <w:rtl w:val="0"/>
        </w:rPr>
        <w:t xml:space="preserve">Samenvatting vierde thematische werkgroep</w:t>
      </w:r>
    </w:p>
    <w:p w:rsidR="00000000" w:rsidDel="00000000" w:rsidP="00000000" w:rsidRDefault="00000000" w:rsidRPr="00000000" w14:paraId="00000053">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 9 voor meer informatie.</w:t>
      </w:r>
      <w:r w:rsidDel="00000000" w:rsidR="00000000" w:rsidRPr="00000000">
        <w:rPr>
          <w:rtl w:val="0"/>
        </w:rPr>
      </w:r>
    </w:p>
    <w:p w:rsidR="00000000" w:rsidDel="00000000" w:rsidP="00000000" w:rsidRDefault="00000000" w:rsidRPr="00000000" w14:paraId="00000054">
      <w:pPr>
        <w:spacing w:after="60" w:before="6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Tijdens de vorige thematische werkgroep werden de aanpassingen aan het model besproken. Verschillende attributen werden toegevoegd, o.a. aan Document en Geregistreerd Persoon. Daarnaast werden enkele enumeraties aangepast, en gebeurden er wijzigingen bij Aanbieder/Uitvoerder.</w:t>
      </w:r>
    </w:p>
    <w:p w:rsidR="00000000" w:rsidDel="00000000" w:rsidP="00000000" w:rsidRDefault="00000000" w:rsidRPr="00000000" w14:paraId="00000056">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Daarnaast werd het volledige datamodel overlopen. Tot slot werden de verschillende object</w:t>
      </w:r>
      <w:del w:author="Jitse De Cock (BE)" w:id="4" w:date="2022-04-04T09:31:52Z">
        <w:r w:rsidDel="00000000" w:rsidR="00000000" w:rsidRPr="00000000">
          <w:rPr>
            <w:rFonts w:ascii="Calibri" w:cs="Calibri" w:eastAsia="Calibri" w:hAnsi="Calibri"/>
            <w:rtl w:val="0"/>
          </w:rPr>
          <w:delText xml:space="preserve"> </w:delText>
        </w:r>
      </w:del>
      <w:r w:rsidDel="00000000" w:rsidR="00000000" w:rsidRPr="00000000">
        <w:rPr>
          <w:rFonts w:ascii="Calibri" w:cs="Calibri" w:eastAsia="Calibri" w:hAnsi="Calibri"/>
          <w:rtl w:val="0"/>
        </w:rPr>
        <w:t xml:space="preserve">diagrammen geduid: </w:t>
      </w:r>
      <w:ins w:author="Jitse De Cock (BE)" w:id="5" w:date="2022-04-04T09:32:19Z">
        <w:r w:rsidDel="00000000" w:rsidR="00000000" w:rsidRPr="00000000">
          <w:rPr>
            <w:rFonts w:ascii="Calibri" w:cs="Calibri" w:eastAsia="Calibri" w:hAnsi="Calibri"/>
            <w:rtl w:val="0"/>
          </w:rPr>
          <w:t xml:space="preserve">een </w:t>
        </w:r>
      </w:ins>
      <w:r w:rsidDel="00000000" w:rsidR="00000000" w:rsidRPr="00000000">
        <w:rPr>
          <w:rFonts w:ascii="Calibri" w:cs="Calibri" w:eastAsia="Calibri" w:hAnsi="Calibri"/>
          <w:rtl w:val="0"/>
        </w:rPr>
        <w:t xml:space="preserve">filmbezoek en cultuurreis.</w:t>
      </w:r>
    </w:p>
    <w:p w:rsidR="00000000" w:rsidDel="00000000" w:rsidP="00000000" w:rsidRDefault="00000000" w:rsidRPr="00000000" w14:paraId="00000057">
      <w:pPr>
        <w:pStyle w:val="Heading1"/>
        <w:numPr>
          <w:ilvl w:val="0"/>
          <w:numId w:val="4"/>
        </w:numPr>
        <w:spacing w:after="360" w:before="480" w:line="432" w:lineRule="auto"/>
        <w:ind w:left="432"/>
        <w:jc w:val="both"/>
        <w:rPr>
          <w:rFonts w:ascii="Calibri" w:cs="Calibri" w:eastAsia="Calibri" w:hAnsi="Calibri"/>
          <w:smallCaps w:val="1"/>
          <w:color w:val="373636"/>
        </w:rPr>
      </w:pPr>
      <w:bookmarkStart w:colFirst="0" w:colLast="0" w:name="_8wgm54l4h4ry" w:id="5"/>
      <w:bookmarkEnd w:id="5"/>
      <w:r w:rsidDel="00000000" w:rsidR="00000000" w:rsidRPr="00000000">
        <w:rPr>
          <w:rFonts w:ascii="Calibri" w:cs="Calibri" w:eastAsia="Calibri" w:hAnsi="Calibri"/>
          <w:b w:val="1"/>
          <w:smallCaps w:val="1"/>
          <w:color w:val="373636"/>
          <w:sz w:val="36"/>
          <w:szCs w:val="36"/>
          <w:rtl w:val="0"/>
        </w:rPr>
        <w:t xml:space="preserve">Brainstorm</w:t>
      </w:r>
    </w:p>
    <w:p w:rsidR="00000000" w:rsidDel="00000000" w:rsidP="00000000" w:rsidRDefault="00000000" w:rsidRPr="00000000" w14:paraId="00000058">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de </w:t>
      </w:r>
      <w:hyperlink r:id="rId11">
        <w:r w:rsidDel="00000000" w:rsidR="00000000" w:rsidRPr="00000000">
          <w:rPr>
            <w:rFonts w:ascii="Calibri" w:cs="Calibri" w:eastAsia="Calibri" w:hAnsi="Calibri"/>
            <w:i w:val="1"/>
            <w:color w:val="1155cc"/>
            <w:u w:val="single"/>
            <w:rtl w:val="0"/>
          </w:rPr>
          <w:t xml:space="preserve">Mural </w:t>
        </w:r>
      </w:hyperlink>
      <w:r w:rsidDel="00000000" w:rsidR="00000000" w:rsidRPr="00000000">
        <w:rPr>
          <w:rFonts w:ascii="Calibri" w:cs="Calibri" w:eastAsia="Calibri" w:hAnsi="Calibri"/>
          <w:i w:val="1"/>
          <w:rtl w:val="0"/>
        </w:rPr>
        <w:t xml:space="preserve">voor meer informatie.</w:t>
      </w:r>
      <w:r w:rsidDel="00000000" w:rsidR="00000000" w:rsidRPr="00000000">
        <w:rPr>
          <w:rtl w:val="0"/>
        </w:rPr>
      </w:r>
    </w:p>
    <w:p w:rsidR="00000000" w:rsidDel="00000000" w:rsidP="00000000" w:rsidRDefault="00000000" w:rsidRPr="00000000" w14:paraId="00000059">
      <w:pPr>
        <w:spacing w:after="60" w:before="6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after="60" w:before="60" w:line="276" w:lineRule="auto"/>
        <w:jc w:val="both"/>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De brainstorm heeft als doel de deelnemers hun input te verzamelen over wat er exact verstaan wordt onder de term ‘ThemaType’ en ‘DisciplineType’, om zo de codelijst op te bouwen.</w:t>
      </w:r>
    </w:p>
    <w:p w:rsidR="00000000" w:rsidDel="00000000" w:rsidP="00000000" w:rsidRDefault="00000000" w:rsidRPr="00000000" w14:paraId="0000005B">
      <w:pPr>
        <w:spacing w:after="60" w:before="60" w:line="276" w:lineRule="auto"/>
        <w:jc w:val="both"/>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Er worden 2 vragen gesteld:</w:t>
      </w:r>
    </w:p>
    <w:p w:rsidR="00000000" w:rsidDel="00000000" w:rsidP="00000000" w:rsidRDefault="00000000" w:rsidRPr="00000000" w14:paraId="0000005C">
      <w:pPr>
        <w:numPr>
          <w:ilvl w:val="0"/>
          <w:numId w:val="16"/>
        </w:numPr>
        <w:spacing w:after="0" w:afterAutospacing="0" w:before="60" w:line="276" w:lineRule="auto"/>
        <w:ind w:left="72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Wat is voor jullie de definitie van volgende concepten?</w:t>
      </w:r>
    </w:p>
    <w:p w:rsidR="00000000" w:rsidDel="00000000" w:rsidP="00000000" w:rsidRDefault="00000000" w:rsidRPr="00000000" w14:paraId="0000005D">
      <w:pPr>
        <w:numPr>
          <w:ilvl w:val="0"/>
          <w:numId w:val="5"/>
        </w:numPr>
        <w:spacing w:after="0" w:afterAutospacing="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De discipline van een activiteit</w:t>
      </w:r>
    </w:p>
    <w:p w:rsidR="00000000" w:rsidDel="00000000" w:rsidP="00000000" w:rsidRDefault="00000000" w:rsidRPr="00000000" w14:paraId="0000005E">
      <w:pPr>
        <w:numPr>
          <w:ilvl w:val="0"/>
          <w:numId w:val="5"/>
        </w:numPr>
        <w:spacing w:after="0" w:afterAutospacing="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Het thema van een activiteit</w:t>
      </w:r>
    </w:p>
    <w:p w:rsidR="00000000" w:rsidDel="00000000" w:rsidP="00000000" w:rsidRDefault="00000000" w:rsidRPr="00000000" w14:paraId="0000005F">
      <w:pPr>
        <w:numPr>
          <w:ilvl w:val="0"/>
          <w:numId w:val="16"/>
        </w:numPr>
        <w:spacing w:after="0" w:afterAutospacing="0" w:before="0" w:beforeAutospacing="0" w:line="276" w:lineRule="auto"/>
        <w:ind w:left="72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Geef ter staving enkele voorbeelden:</w:t>
      </w:r>
    </w:p>
    <w:p w:rsidR="00000000" w:rsidDel="00000000" w:rsidP="00000000" w:rsidRDefault="00000000" w:rsidRPr="00000000" w14:paraId="00000060">
      <w:pPr>
        <w:numPr>
          <w:ilvl w:val="0"/>
          <w:numId w:val="3"/>
        </w:numPr>
        <w:spacing w:after="0" w:afterAutospacing="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De discipline van een activiteit</w:t>
      </w:r>
    </w:p>
    <w:p w:rsidR="00000000" w:rsidDel="00000000" w:rsidP="00000000" w:rsidRDefault="00000000" w:rsidRPr="00000000" w14:paraId="00000061">
      <w:pPr>
        <w:numPr>
          <w:ilvl w:val="0"/>
          <w:numId w:val="3"/>
        </w:numPr>
        <w:spacing w:after="60" w:before="0" w:beforeAutospacing="0" w:line="276" w:lineRule="auto"/>
        <w:ind w:left="1440" w:hanging="360"/>
        <w:jc w:val="both"/>
        <w:rPr>
          <w:rFonts w:ascii="Calibri" w:cs="Calibri" w:eastAsia="Calibri" w:hAnsi="Calibri"/>
          <w:color w:val="242424"/>
          <w:highlight w:val="white"/>
          <w:u w:val="none"/>
        </w:rPr>
      </w:pPr>
      <w:r w:rsidDel="00000000" w:rsidR="00000000" w:rsidRPr="00000000">
        <w:rPr>
          <w:rFonts w:ascii="Calibri" w:cs="Calibri" w:eastAsia="Calibri" w:hAnsi="Calibri"/>
          <w:color w:val="242424"/>
          <w:highlight w:val="white"/>
          <w:rtl w:val="0"/>
        </w:rPr>
        <w:t xml:space="preserve">Het thema van een activiteit</w:t>
      </w:r>
    </w:p>
    <w:p w:rsidR="00000000" w:rsidDel="00000000" w:rsidP="00000000" w:rsidRDefault="00000000" w:rsidRPr="00000000" w14:paraId="00000062">
      <w:pPr>
        <w:spacing w:after="60" w:before="60" w:line="276" w:lineRule="auto"/>
        <w:jc w:val="both"/>
        <w:rPr>
          <w:rFonts w:ascii="Calibri" w:cs="Calibri" w:eastAsia="Calibri" w:hAnsi="Calibri"/>
          <w:color w:val="242424"/>
          <w:highlight w:val="white"/>
        </w:rPr>
      </w:pPr>
      <w:r w:rsidDel="00000000" w:rsidR="00000000" w:rsidRPr="00000000">
        <w:rPr>
          <w:rtl w:val="0"/>
        </w:rPr>
      </w:r>
    </w:p>
    <w:p w:rsidR="00000000" w:rsidDel="00000000" w:rsidP="00000000" w:rsidRDefault="00000000" w:rsidRPr="00000000" w14:paraId="00000063">
      <w:pPr>
        <w:spacing w:after="60" w:before="60" w:line="276" w:lineRule="auto"/>
        <w:jc w:val="both"/>
        <w:rPr>
          <w:rFonts w:ascii="Calibri" w:cs="Calibri" w:eastAsia="Calibri" w:hAnsi="Calibri"/>
          <w:color w:val="242424"/>
          <w:highlight w:val="white"/>
        </w:rPr>
      </w:pPr>
      <w:r w:rsidDel="00000000" w:rsidR="00000000" w:rsidRPr="00000000">
        <w:rPr>
          <w:rFonts w:ascii="Calibri" w:cs="Calibri" w:eastAsia="Calibri" w:hAnsi="Calibri"/>
          <w:color w:val="242424"/>
          <w:highlight w:val="white"/>
          <w:rtl w:val="0"/>
        </w:rPr>
        <w:t xml:space="preserve">Conclusie: de discipline van een activiteit lijkt een helder concept te zijn, maar kan eventueel aangevuld worden met een extra categorie rond de vorm. Dit voorstel wordt opgevangen door het activiteittype.</w:t>
      </w:r>
      <w:r w:rsidDel="00000000" w:rsidR="00000000" w:rsidRPr="00000000">
        <w:rPr>
          <w:rtl w:val="0"/>
        </w:rPr>
      </w:r>
    </w:p>
    <w:p w:rsidR="00000000" w:rsidDel="00000000" w:rsidP="00000000" w:rsidRDefault="00000000" w:rsidRPr="00000000" w14:paraId="00000064">
      <w:pPr>
        <w:pStyle w:val="Heading1"/>
        <w:numPr>
          <w:ilvl w:val="0"/>
          <w:numId w:val="4"/>
        </w:numPr>
        <w:spacing w:after="360" w:before="480" w:line="432" w:lineRule="auto"/>
        <w:ind w:left="432"/>
        <w:jc w:val="both"/>
        <w:rPr>
          <w:rFonts w:ascii="Calibri" w:cs="Calibri" w:eastAsia="Calibri" w:hAnsi="Calibri"/>
          <w:smallCaps w:val="1"/>
          <w:color w:val="373636"/>
        </w:rPr>
      </w:pPr>
      <w:bookmarkStart w:colFirst="0" w:colLast="0" w:name="_41jq1joypnk9" w:id="6"/>
      <w:bookmarkEnd w:id="6"/>
      <w:r w:rsidDel="00000000" w:rsidR="00000000" w:rsidRPr="00000000">
        <w:rPr>
          <w:rFonts w:ascii="Calibri" w:cs="Calibri" w:eastAsia="Calibri" w:hAnsi="Calibri"/>
          <w:b w:val="1"/>
          <w:smallCaps w:val="1"/>
          <w:color w:val="373636"/>
          <w:sz w:val="36"/>
          <w:szCs w:val="36"/>
          <w:rtl w:val="0"/>
        </w:rPr>
        <w:t xml:space="preserve">Overzicht van de aanpassingen</w:t>
      </w:r>
    </w:p>
    <w:p w:rsidR="00000000" w:rsidDel="00000000" w:rsidP="00000000" w:rsidRDefault="00000000" w:rsidRPr="00000000" w14:paraId="00000065">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13 - 17 voor meer informatie.</w:t>
      </w:r>
      <w:r w:rsidDel="00000000" w:rsidR="00000000" w:rsidRPr="00000000">
        <w:rPr>
          <w:rtl w:val="0"/>
        </w:rPr>
      </w:r>
    </w:p>
    <w:p w:rsidR="00000000" w:rsidDel="00000000" w:rsidP="00000000" w:rsidRDefault="00000000" w:rsidRPr="00000000" w14:paraId="0000006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Overzicht van de aanpassingen</w:t>
      </w:r>
      <w:r w:rsidDel="00000000" w:rsidR="00000000" w:rsidRPr="00000000">
        <w:rPr>
          <w:rtl w:val="0"/>
        </w:rPr>
      </w:r>
    </w:p>
    <w:p w:rsidR="00000000" w:rsidDel="00000000" w:rsidP="00000000" w:rsidRDefault="00000000" w:rsidRPr="00000000" w14:paraId="00000068">
      <w:pPr>
        <w:numPr>
          <w:ilvl w:val="0"/>
          <w:numId w:val="1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Aanpassingen aan tijdsgerelateerde attributen</w:t>
      </w:r>
    </w:p>
    <w:p w:rsidR="00000000" w:rsidDel="00000000" w:rsidP="00000000" w:rsidRDefault="00000000" w:rsidRPr="00000000" w14:paraId="00000069">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60" w:before="60" w:line="276" w:lineRule="auto"/>
        <w:ind w:left="720" w:firstLine="0"/>
        <w:jc w:val="both"/>
        <w:rPr>
          <w:rFonts w:ascii="Calibri" w:cs="Calibri" w:eastAsia="Calibri" w:hAnsi="Calibri"/>
        </w:rPr>
      </w:pPr>
      <w:commentRangeStart w:id="1"/>
      <w:r w:rsidDel="00000000" w:rsidR="00000000" w:rsidRPr="00000000">
        <w:rPr>
          <w:rFonts w:ascii="Calibri" w:cs="Calibri" w:eastAsia="Calibri" w:hAnsi="Calibri"/>
          <w:rtl w:val="0"/>
        </w:rPr>
        <w:t xml:space="preserve">Duiding Periode, DateTime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numPr>
          <w:ilvl w:val="0"/>
          <w:numId w:val="8"/>
        </w:numPr>
        <w:spacing w:after="0" w:afterAutospacing="0" w:before="6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TM_Object is weggelaten</w:t>
      </w:r>
    </w:p>
    <w:p w:rsidR="00000000" w:rsidDel="00000000" w:rsidP="00000000" w:rsidRDefault="00000000" w:rsidRPr="00000000" w14:paraId="0000006C">
      <w:pPr>
        <w:numPr>
          <w:ilvl w:val="0"/>
          <w:numId w:val="8"/>
        </w:numPr>
        <w:spacing w:after="60" w:before="0" w:beforeAutospacing="0"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Bij een Periode kan een specifiek tijdsmoment toegevoegd worden. Als </w:t>
      </w:r>
      <w:ins w:author="Jitse De Cock (BE)" w:id="6" w:date="2022-04-04T09:34:59Z">
        <w:r w:rsidDel="00000000" w:rsidR="00000000" w:rsidRPr="00000000">
          <w:rPr>
            <w:rFonts w:ascii="Calibri" w:cs="Calibri" w:eastAsia="Calibri" w:hAnsi="Calibri"/>
            <w:rtl w:val="0"/>
          </w:rPr>
          <w:t xml:space="preserve">er geen nood is om een periode weer te geven</w:t>
        </w:r>
      </w:ins>
      <w:del w:author="Jitse De Cock (BE)" w:id="6" w:date="2022-04-04T09:34:59Z">
        <w:r w:rsidDel="00000000" w:rsidR="00000000" w:rsidRPr="00000000">
          <w:rPr>
            <w:rFonts w:ascii="Calibri" w:cs="Calibri" w:eastAsia="Calibri" w:hAnsi="Calibri"/>
            <w:rtl w:val="0"/>
          </w:rPr>
          <w:delText xml:space="preserve">het niet over een Periode gaat</w:delText>
        </w:r>
      </w:del>
      <w:r w:rsidDel="00000000" w:rsidR="00000000" w:rsidRPr="00000000">
        <w:rPr>
          <w:rFonts w:ascii="Calibri" w:cs="Calibri" w:eastAsia="Calibri" w:hAnsi="Calibri"/>
          <w:rtl w:val="0"/>
        </w:rPr>
        <w:t xml:space="preserve">, zal er met DateTime gewerkt worden.</w:t>
      </w:r>
    </w:p>
    <w:p w:rsidR="00000000" w:rsidDel="00000000" w:rsidP="00000000" w:rsidRDefault="00000000" w:rsidRPr="00000000" w14:paraId="0000006D">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numPr>
          <w:ilvl w:val="0"/>
          <w:numId w:val="1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Aanvullingen aan enumeraties ThemaType, DoelgroepType, DeelnameType en SamenwerkingType</w:t>
      </w:r>
    </w:p>
    <w:p w:rsidR="00000000" w:rsidDel="00000000" w:rsidP="00000000" w:rsidRDefault="00000000" w:rsidRPr="00000000" w14:paraId="0000006F">
      <w:pPr>
        <w:spacing w:after="60" w:before="60"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numPr>
          <w:ilvl w:val="0"/>
          <w:numId w:val="1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Toevoeging identificator aan Aanbieder</w:t>
      </w:r>
    </w:p>
    <w:p w:rsidR="00000000" w:rsidDel="00000000" w:rsidP="00000000" w:rsidRDefault="00000000" w:rsidRPr="00000000" w14:paraId="00000071">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Dit laat toe om een externe identifier voor een Aanbieder hier ook aan te koppelen, bv. een identifier die verder gaat dan een KBO-nummer.</w:t>
      </w:r>
    </w:p>
    <w:p w:rsidR="00000000" w:rsidDel="00000000" w:rsidP="00000000" w:rsidRDefault="00000000" w:rsidRPr="00000000" w14:paraId="00000073">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1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Verwijdering attribuut taalBeschrijving bij Activiteit</w:t>
      </w:r>
    </w:p>
    <w:p w:rsidR="00000000" w:rsidDel="00000000" w:rsidP="00000000" w:rsidRDefault="00000000" w:rsidRPr="00000000" w14:paraId="00000075">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De TaalString, het verwachte datatype voor taal bij de beschrijving, laat reeds toe te specifiëren over welke taal het gaat. Die taalBeschrijving was overbodig.</w:t>
      </w:r>
    </w:p>
    <w:p w:rsidR="00000000" w:rsidDel="00000000" w:rsidP="00000000" w:rsidRDefault="00000000" w:rsidRPr="00000000" w14:paraId="00000077">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numPr>
          <w:ilvl w:val="0"/>
          <w:numId w:val="1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Hergroepering </w:t>
      </w:r>
      <w:r w:rsidDel="00000000" w:rsidR="00000000" w:rsidRPr="00000000">
        <w:rPr>
          <w:rFonts w:ascii="Calibri" w:cs="Calibri" w:eastAsia="Calibri" w:hAnsi="Calibri"/>
          <w:rtl w:val="0"/>
        </w:rPr>
        <w:t xml:space="preserve">enumeraties</w:t>
      </w:r>
      <w:r w:rsidDel="00000000" w:rsidR="00000000" w:rsidRPr="00000000">
        <w:rPr>
          <w:rtl w:val="0"/>
        </w:rPr>
      </w:r>
    </w:p>
    <w:p w:rsidR="00000000" w:rsidDel="00000000" w:rsidP="00000000" w:rsidRDefault="00000000" w:rsidRPr="00000000" w14:paraId="00000079">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Ter bevordering van de leesbaarheid.</w:t>
      </w:r>
      <w:r w:rsidDel="00000000" w:rsidR="00000000" w:rsidRPr="00000000">
        <w:rPr>
          <w:rtl w:val="0"/>
        </w:rPr>
      </w:r>
    </w:p>
    <w:p w:rsidR="00000000" w:rsidDel="00000000" w:rsidP="00000000" w:rsidRDefault="00000000" w:rsidRPr="00000000" w14:paraId="0000007B">
      <w:pPr>
        <w:spacing w:after="60" w:before="60"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Vragen/opmerkingen tijdens de werkgroep</w:t>
      </w:r>
      <w:r w:rsidDel="00000000" w:rsidR="00000000" w:rsidRPr="00000000">
        <w:rPr>
          <w:rtl w:val="0"/>
        </w:rPr>
      </w:r>
    </w:p>
    <w:p w:rsidR="00000000" w:rsidDel="00000000" w:rsidP="00000000" w:rsidRDefault="00000000" w:rsidRPr="00000000" w14:paraId="0000007D">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Kunnen er tijdens de publieke review nog vragen of opmerkingen toegevoegd worden?</w:t>
      </w:r>
    </w:p>
    <w:p w:rsidR="00000000" w:rsidDel="00000000" w:rsidP="00000000" w:rsidRDefault="00000000" w:rsidRPr="00000000" w14:paraId="0000007E">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Dat kan zeker.</w:t>
      </w:r>
    </w:p>
    <w:p w:rsidR="00000000" w:rsidDel="00000000" w:rsidP="00000000" w:rsidRDefault="00000000" w:rsidRPr="00000000" w14:paraId="0000007F">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0">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Is het mogelijk om een URL in te voeren om de bron van een culturele activiteit bij te houden? Bv. een livestream heeft een URL, een concert heeft een aankondiging op Facebook, een podiumproductie heeft een specifieke pagina bij de producent, … </w:t>
      </w:r>
      <w:r w:rsidDel="00000000" w:rsidR="00000000" w:rsidRPr="00000000">
        <w:rPr>
          <w:rtl w:val="0"/>
        </w:rPr>
      </w:r>
    </w:p>
    <w:p w:rsidR="00000000" w:rsidDel="00000000" w:rsidP="00000000" w:rsidRDefault="00000000" w:rsidRPr="00000000" w14:paraId="00000081">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Dit kan deel zijn van het activiteittype, dat zou dan KijkenLuisteren zijn. Daarnaast kan je het ook afleiden via Locatietype - online. Bij de contactinfo kan de website weergegeven worden waar de activiteit doorgaat, zo kan je de livestream duiden. Het model laat toe om meerdere activiteittypes weer te geven, bv. een concert en de livestream ervan.</w:t>
      </w:r>
    </w:p>
    <w:p w:rsidR="00000000" w:rsidDel="00000000" w:rsidP="00000000" w:rsidRDefault="00000000" w:rsidRPr="00000000" w14:paraId="00000082">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AanbiederType gesplitst worden?</w:t>
      </w:r>
    </w:p>
    <w:p w:rsidR="00000000" w:rsidDel="00000000" w:rsidP="00000000" w:rsidRDefault="00000000" w:rsidRPr="00000000" w14:paraId="00000084">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AanbiederType stond er oorspronkelijk in om het model modulair te maken zodat je niet de hele rechterkant nodig hebt om te bepalen over wat het gaat. Semantisch is er een verschil tussen een feitelijke vereniging of een programmator of curator. Er zal nog eens bekeken worden of dit kan gesplitst worden in een organisatievorm en het type aanbieder.</w:t>
      </w:r>
    </w:p>
    <w:p w:rsidR="00000000" w:rsidDel="00000000" w:rsidP="00000000" w:rsidRDefault="00000000" w:rsidRPr="00000000" w14:paraId="00000085">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de enumeratie van UitvoerderRoltype nog uitgebreid worden?</w:t>
      </w:r>
    </w:p>
    <w:p w:rsidR="00000000" w:rsidDel="00000000" w:rsidP="00000000" w:rsidRDefault="00000000" w:rsidRPr="00000000" w14:paraId="00000087">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Deze </w:t>
      </w:r>
      <w:ins w:author="Jitse De Cock (BE)" w:id="7" w:date="2022-04-04T09:48:50Z">
        <w:r w:rsidDel="00000000" w:rsidR="00000000" w:rsidRPr="00000000">
          <w:rPr>
            <w:rFonts w:ascii="Calibri" w:cs="Calibri" w:eastAsia="Calibri" w:hAnsi="Calibri"/>
            <w:rtl w:val="0"/>
          </w:rPr>
          <w:t xml:space="preserve">lijst is niet exhaustief en kan bij implementatie nog</w:t>
        </w:r>
      </w:ins>
      <w:del w:author="Jitse De Cock (BE)" w:id="7" w:date="2022-04-04T09:48:50Z">
        <w:r w:rsidDel="00000000" w:rsidR="00000000" w:rsidRPr="00000000">
          <w:rPr>
            <w:rFonts w:ascii="Calibri" w:cs="Calibri" w:eastAsia="Calibri" w:hAnsi="Calibri"/>
            <w:rtl w:val="0"/>
          </w:rPr>
          <w:delText xml:space="preserve">lijst zal inderdaad nog</w:delText>
        </w:r>
      </w:del>
      <w:r w:rsidDel="00000000" w:rsidR="00000000" w:rsidRPr="00000000">
        <w:rPr>
          <w:rFonts w:ascii="Calibri" w:cs="Calibri" w:eastAsia="Calibri" w:hAnsi="Calibri"/>
          <w:rtl w:val="0"/>
        </w:rPr>
        <w:t xml:space="preserve"> uitgebreid worden met internationale lijsten van rollen en genres.</w:t>
      </w:r>
    </w:p>
    <w:p w:rsidR="00000000" w:rsidDel="00000000" w:rsidP="00000000" w:rsidRDefault="00000000" w:rsidRPr="00000000" w14:paraId="00000088">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 Functie van de Activiteit ontbreekt. Op Europees niveau is afgesproken dat een culturele activiteit een kruising is tussen een discipline en een functie. Daarbinnen worden ook een deel activiteittypes gedefinieerd. De use case over data analyse en beleidsvoorbereiding  zou zo op Europees niveau gebenchmarked kunnen worden.</w:t>
      </w:r>
    </w:p>
    <w:p w:rsidR="00000000" w:rsidDel="00000000" w:rsidP="00000000" w:rsidRDefault="00000000" w:rsidRPr="00000000" w14:paraId="0000008A">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Er zal gekeken worden of en hoe functie toegevoegd kan worden aan Activiteit.</w:t>
      </w:r>
    </w:p>
    <w:p w:rsidR="00000000" w:rsidDel="00000000" w:rsidP="00000000" w:rsidRDefault="00000000" w:rsidRPr="00000000" w14:paraId="0000008B">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numPr>
          <w:ilvl w:val="0"/>
          <w:numId w:val="9"/>
        </w:numPr>
        <w:spacing w:after="60" w:before="60" w:line="276" w:lineRule="auto"/>
        <w:ind w:left="720" w:hanging="360"/>
        <w:jc w:val="both"/>
        <w:rPr>
          <w:rFonts w:ascii="Calibri" w:cs="Calibri" w:eastAsia="Calibri" w:hAnsi="Calibri"/>
        </w:rPr>
      </w:pPr>
      <w:commentRangeStart w:id="2"/>
      <w:commentRangeStart w:id="3"/>
      <w:r w:rsidDel="00000000" w:rsidR="00000000" w:rsidRPr="00000000">
        <w:rPr>
          <w:rFonts w:ascii="Calibri" w:cs="Calibri" w:eastAsia="Calibri" w:hAnsi="Calibri"/>
          <w:rtl w:val="0"/>
        </w:rPr>
        <w:t xml:space="preserve">Is het mogelijk om een URL in te voeren om de bron van een culturele activiteit bij te houden? Bv. een livestream heeft een URL, een concert heeft een aankondiging op Facebook, een podiumproductie heeft een specifieke pagina bij de producent, …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D">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Dat is mogelijk in het model. De URL kan in contactinfo geplaatst worden. Daarnaast hoeft een locatie niet steeds fysiek te zien, een website url kan ook toegevoegd worden. Er is een onderscheid tussen iets dat linkt naar de aankondiging en iets dat over de activiteit zelf gaat.</w:t>
      </w:r>
    </w:p>
    <w:p w:rsidR="00000000" w:rsidDel="00000000" w:rsidP="00000000" w:rsidRDefault="00000000" w:rsidRPr="00000000" w14:paraId="0000008E">
      <w:pPr>
        <w:spacing w:after="60" w:before="6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Kan het niveau van bv. een workshop opgenomen worden bij het doelgroeptype?</w:t>
      </w:r>
    </w:p>
    <w:p w:rsidR="00000000" w:rsidDel="00000000" w:rsidP="00000000" w:rsidRDefault="00000000" w:rsidRPr="00000000" w14:paraId="00000090">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Beginner, gevorderde, … kan toegevoegd worden bij doelgroeptype. In een meer generieke context kan eventueel laagdrempelig/… toegevoegd worden.</w:t>
      </w:r>
    </w:p>
    <w:p w:rsidR="00000000" w:rsidDel="00000000" w:rsidP="00000000" w:rsidRDefault="00000000" w:rsidRPr="00000000" w14:paraId="00000091">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numPr>
          <w:ilvl w:val="0"/>
          <w:numId w:val="9"/>
        </w:numPr>
        <w:spacing w:after="60" w:before="60" w:line="276" w:lineRule="auto"/>
        <w:ind w:left="720" w:hanging="360"/>
        <w:jc w:val="both"/>
        <w:rPr>
          <w:rFonts w:ascii="Calibri" w:cs="Calibri" w:eastAsia="Calibri" w:hAnsi="Calibri"/>
          <w:u w:val="none"/>
        </w:rPr>
      </w:pPr>
      <w:commentRangeStart w:id="4"/>
      <w:commentRangeStart w:id="5"/>
      <w:commentRangeStart w:id="6"/>
      <w:r w:rsidDel="00000000" w:rsidR="00000000" w:rsidRPr="00000000">
        <w:rPr>
          <w:rFonts w:ascii="Calibri" w:cs="Calibri" w:eastAsia="Calibri" w:hAnsi="Calibri"/>
          <w:rtl w:val="0"/>
        </w:rPr>
        <w:t xml:space="preserve">Alternatieve namen kunnen tijdelijk zijn, sommige artiesten hebben meerdere alternatieve namen, … Hoe gaat het model hiermee om?</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3">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Voor de specifieke namen, zowel bij aanbieder als uitvoerder, geef je de naam die de artiest op het moment van uitvoeren gebruikt. De alternatieve naam kan dan de gewone naam geven. Bv. Mauro Pawlowski treedt op als Maurits Pauwels. Maurits Pauwels is dan de specifieke naam, Mauro Pawlowski is de alternatieve naam.</w:t>
      </w:r>
      <w:ins w:author="Jitse De Cock (BE)" w:id="8" w:date="2022-04-04T09:53:08Z">
        <w:r w:rsidDel="00000000" w:rsidR="00000000" w:rsidRPr="00000000">
          <w:rPr>
            <w:rFonts w:ascii="Calibri" w:cs="Calibri" w:eastAsia="Calibri" w:hAnsi="Calibri"/>
            <w:rtl w:val="0"/>
          </w:rPr>
          <w:t xml:space="preserve"> Er kan ook een attribuut ‘vermeldAls’ worden toegevoegd. </w:t>
        </w:r>
      </w:ins>
      <w:r w:rsidDel="00000000" w:rsidR="00000000" w:rsidRPr="00000000">
        <w:rPr>
          <w:rtl w:val="0"/>
        </w:rPr>
      </w:r>
    </w:p>
    <w:p w:rsidR="00000000" w:rsidDel="00000000" w:rsidP="00000000" w:rsidRDefault="00000000" w:rsidRPr="00000000" w14:paraId="00000094">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Stel dat er bij de uitvoerder toch privacy-gevoelige info wordt opgeslagen, moet er dan geen ‘consent’ voor opslag én publicatie zijn?</w:t>
      </w:r>
    </w:p>
    <w:p w:rsidR="00000000" w:rsidDel="00000000" w:rsidP="00000000" w:rsidRDefault="00000000" w:rsidRPr="00000000" w14:paraId="00000096">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De consent van de participant is redelijk vanzelfsprekend. Bij de uitvoerder is het minder duidelijk is dit hier relevant is. De uitvoerder is eerder ‘passief’, er wordt data geaggregeerd over de uitvoerder, maar niet ingegeven door de uitvoerder zelf. Eventueel kan SOLID bij de implementatie hier meer uitsluitsel over geven.</w:t>
      </w:r>
    </w:p>
    <w:p w:rsidR="00000000" w:rsidDel="00000000" w:rsidP="00000000" w:rsidRDefault="00000000" w:rsidRPr="00000000" w14:paraId="00000097">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numPr>
          <w:ilvl w:val="0"/>
          <w:numId w:val="9"/>
        </w:numPr>
        <w:spacing w:after="60" w:before="6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Moeten de klassen Aanbieder en Uitvoerder niet generieker gemodelleerd worden? Bv. een persoon/organisatie speelt een rol en die kan aanbieder of uitvoerder zijn.</w:t>
      </w:r>
    </w:p>
    <w:p w:rsidR="00000000" w:rsidDel="00000000" w:rsidP="00000000" w:rsidRDefault="00000000" w:rsidRPr="00000000" w14:paraId="00000099">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In het model zijn verschillende instanties van Agent opgenomen. Dit zorgt ervoor dat al die zaken ook elders in het model aanwezig zijn. Als je bv. met double typing zou werken (iemand is aanbieder en uitvoerder) dan heb je het generieke.</w:t>
      </w:r>
    </w:p>
    <w:p w:rsidR="00000000" w:rsidDel="00000000" w:rsidP="00000000" w:rsidRDefault="00000000" w:rsidRPr="00000000" w14:paraId="0000009A">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numPr>
          <w:ilvl w:val="0"/>
          <w:numId w:val="9"/>
        </w:numPr>
        <w:spacing w:after="6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Zijn leeftijdsklassen nodig?</w:t>
      </w:r>
    </w:p>
    <w:p w:rsidR="00000000" w:rsidDel="00000000" w:rsidP="00000000" w:rsidRDefault="00000000" w:rsidRPr="00000000" w14:paraId="0000009C">
      <w:pPr>
        <w:spacing w:after="60" w:before="6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Antwoord: Er wordt gekeken of er met een bepaalde range gewerkt kan worden, in plaats van leeftijdsklassen. </w:t>
      </w:r>
    </w:p>
    <w:p w:rsidR="00000000" w:rsidDel="00000000" w:rsidP="00000000" w:rsidRDefault="00000000" w:rsidRPr="00000000" w14:paraId="0000009D">
      <w:pPr>
        <w:pStyle w:val="Heading1"/>
        <w:numPr>
          <w:ilvl w:val="0"/>
          <w:numId w:val="4"/>
        </w:numPr>
        <w:spacing w:after="360" w:before="480" w:line="432" w:lineRule="auto"/>
        <w:ind w:left="432"/>
        <w:jc w:val="both"/>
        <w:rPr>
          <w:rFonts w:ascii="Calibri" w:cs="Calibri" w:eastAsia="Calibri" w:hAnsi="Calibri"/>
          <w:smallCaps w:val="1"/>
          <w:color w:val="373636"/>
        </w:rPr>
      </w:pPr>
      <w:bookmarkStart w:colFirst="0" w:colLast="0" w:name="_v4aujamza4b" w:id="7"/>
      <w:bookmarkEnd w:id="7"/>
      <w:r w:rsidDel="00000000" w:rsidR="00000000" w:rsidRPr="00000000">
        <w:rPr>
          <w:rFonts w:ascii="Calibri" w:cs="Calibri" w:eastAsia="Calibri" w:hAnsi="Calibri"/>
          <w:b w:val="1"/>
          <w:smallCaps w:val="1"/>
          <w:color w:val="373636"/>
          <w:sz w:val="36"/>
          <w:szCs w:val="36"/>
          <w:rtl w:val="0"/>
        </w:rPr>
        <w:t xml:space="preserve">Publicatie Data.vlaanderen</w:t>
      </w:r>
    </w:p>
    <w:p w:rsidR="00000000" w:rsidDel="00000000" w:rsidP="00000000" w:rsidRDefault="00000000" w:rsidRPr="00000000" w14:paraId="0000009E">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22 - 24 voor meer informatie.</w:t>
      </w:r>
      <w:r w:rsidDel="00000000" w:rsidR="00000000" w:rsidRPr="00000000">
        <w:rPr>
          <w:rtl w:val="0"/>
        </w:rPr>
      </w:r>
    </w:p>
    <w:p w:rsidR="00000000" w:rsidDel="00000000" w:rsidP="00000000" w:rsidRDefault="00000000" w:rsidRPr="00000000" w14:paraId="0000009F">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60" w:before="60" w:line="276" w:lineRule="auto"/>
        <w:rPr>
          <w:rFonts w:ascii="Calibri" w:cs="Calibri" w:eastAsia="Calibri" w:hAnsi="Calibri"/>
        </w:rPr>
      </w:pPr>
      <w:r w:rsidDel="00000000" w:rsidR="00000000" w:rsidRPr="00000000">
        <w:rPr>
          <w:rFonts w:ascii="Calibri" w:cs="Calibri" w:eastAsia="Calibri" w:hAnsi="Calibri"/>
          <w:rtl w:val="0"/>
        </w:rPr>
        <w:t xml:space="preserve">Link testpublicatie: </w:t>
      </w:r>
      <w:hyperlink r:id="rId12">
        <w:r w:rsidDel="00000000" w:rsidR="00000000" w:rsidRPr="00000000">
          <w:rPr>
            <w:rFonts w:ascii="Calibri" w:cs="Calibri" w:eastAsia="Calibri" w:hAnsi="Calibri"/>
            <w:color w:val="1155cc"/>
            <w:u w:val="single"/>
            <w:rtl w:val="0"/>
          </w:rPr>
          <w:t xml:space="preserve">https://test.data.vlaanderen.be/doc/applicatieprofiel/DoelgerichtDigitaalTransformeren/ontwerpstandaard/2021-10-01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testpublicatie toont het applicatiemodel en vocabularium. Bepaalde info is reeds opgenomen in de testpublicatie. De bedoeling is om wanneer de publieke review van start gaat, meer zaken opgenomen te hebben.</w:t>
      </w:r>
    </w:p>
    <w:p w:rsidR="00000000" w:rsidDel="00000000" w:rsidP="00000000" w:rsidRDefault="00000000" w:rsidRPr="00000000" w14:paraId="000000A3">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Per klasse wordt een beschrijving en gebruik weergegeven. De subklassen worden ook weergegeven. Bv. aanbieder is subklasse van agent. De associaties en relaties zullen nog toegevoegd worden. De URI’s  zijn ook beschikbaar.</w:t>
      </w:r>
    </w:p>
    <w:p w:rsidR="00000000" w:rsidDel="00000000" w:rsidP="00000000" w:rsidRDefault="00000000" w:rsidRPr="00000000" w14:paraId="000000A4">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deelnemers wordt gevraagd om feedback te geven op de usage notes, definities, etc.</w:t>
      </w:r>
    </w:p>
    <w:p w:rsidR="00000000" w:rsidDel="00000000" w:rsidP="00000000" w:rsidRDefault="00000000" w:rsidRPr="00000000" w14:paraId="000000A6">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feedback kan geregistreerd worden via GitHub. GitHub kan bereikt worden via de testpublicatie, bij het onderdeel “Opmerkingen en Feedback”. Daar staat een link naar de GitHub pagina.</w:t>
      </w:r>
    </w:p>
    <w:p w:rsidR="00000000" w:rsidDel="00000000" w:rsidP="00000000" w:rsidRDefault="00000000" w:rsidRPr="00000000" w14:paraId="000000A8">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Op GitHub zelf kan je via “new issue” een opmerking of vraag over het model toevoegen. Verder kunnen de verslagen en presentaties van dit OSLO traject geraadpleegd worden via GitHub.</w:t>
      </w:r>
    </w:p>
    <w:p w:rsidR="00000000" w:rsidDel="00000000" w:rsidP="00000000" w:rsidRDefault="00000000" w:rsidRPr="00000000" w14:paraId="000000AA">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De issues zullen verzameld en opgevolgd worden in de komende maanden. Ze worden besproken en er wordt een oplossing voorgesteld op een afsluitend webinar na de publieke review.</w:t>
      </w:r>
    </w:p>
    <w:p w:rsidR="00000000" w:rsidDel="00000000" w:rsidP="00000000" w:rsidRDefault="00000000" w:rsidRPr="00000000" w14:paraId="000000AC">
      <w:pPr>
        <w:pStyle w:val="Heading1"/>
        <w:numPr>
          <w:ilvl w:val="0"/>
          <w:numId w:val="4"/>
        </w:numPr>
        <w:spacing w:after="360" w:before="480" w:line="432" w:lineRule="auto"/>
        <w:ind w:left="432"/>
        <w:jc w:val="both"/>
        <w:rPr>
          <w:rFonts w:ascii="Calibri" w:cs="Calibri" w:eastAsia="Calibri" w:hAnsi="Calibri"/>
          <w:smallCaps w:val="1"/>
          <w:color w:val="373636"/>
        </w:rPr>
      </w:pPr>
      <w:bookmarkStart w:colFirst="0" w:colLast="0" w:name="_8p4wa5nps182" w:id="8"/>
      <w:bookmarkEnd w:id="8"/>
      <w:r w:rsidDel="00000000" w:rsidR="00000000" w:rsidRPr="00000000">
        <w:rPr>
          <w:rFonts w:ascii="Calibri" w:cs="Calibri" w:eastAsia="Calibri" w:hAnsi="Calibri"/>
          <w:b w:val="1"/>
          <w:smallCaps w:val="1"/>
          <w:color w:val="373636"/>
          <w:sz w:val="36"/>
          <w:szCs w:val="36"/>
          <w:rtl w:val="0"/>
        </w:rPr>
        <w:t xml:space="preserve">Q&amp;A en volgende stappen</w:t>
      </w:r>
    </w:p>
    <w:p w:rsidR="00000000" w:rsidDel="00000000" w:rsidP="00000000" w:rsidRDefault="00000000" w:rsidRPr="00000000" w14:paraId="000000AD">
      <w:pPr>
        <w:spacing w:after="60" w:before="60"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We verwijzen naar slides 25 - 32 voor meer informatie.</w:t>
      </w:r>
      <w:r w:rsidDel="00000000" w:rsidR="00000000" w:rsidRPr="00000000">
        <w:rPr>
          <w:rtl w:val="0"/>
        </w:rPr>
      </w:r>
    </w:p>
    <w:p w:rsidR="00000000" w:rsidDel="00000000" w:rsidP="00000000" w:rsidRDefault="00000000" w:rsidRPr="00000000" w14:paraId="000000AE">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Publieke review</w:t>
      </w:r>
      <w:r w:rsidDel="00000000" w:rsidR="00000000" w:rsidRPr="00000000">
        <w:rPr>
          <w:rtl w:val="0"/>
        </w:rPr>
      </w:r>
    </w:p>
    <w:p w:rsidR="00000000" w:rsidDel="00000000" w:rsidP="00000000" w:rsidRDefault="00000000" w:rsidRPr="00000000" w14:paraId="000000B0">
      <w:pPr>
        <w:numPr>
          <w:ilvl w:val="0"/>
          <w:numId w:val="12"/>
        </w:numPr>
        <w:spacing w:after="0" w:afterAutospacing="0" w:before="6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Model is stabiel</w:t>
      </w:r>
    </w:p>
    <w:p w:rsidR="00000000" w:rsidDel="00000000" w:rsidP="00000000" w:rsidRDefault="00000000" w:rsidRPr="00000000" w14:paraId="000000B1">
      <w:pPr>
        <w:numPr>
          <w:ilvl w:val="0"/>
          <w:numId w:val="12"/>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 goedkeuring van de Werkgroep Datastandaarden zal dit model voor 4 maanden in publieke review gaan (april - juli). Dit is een indicatieve timing.</w:t>
      </w:r>
    </w:p>
    <w:p w:rsidR="00000000" w:rsidDel="00000000" w:rsidP="00000000" w:rsidRDefault="00000000" w:rsidRPr="00000000" w14:paraId="000000B2">
      <w:pPr>
        <w:numPr>
          <w:ilvl w:val="0"/>
          <w:numId w:val="12"/>
        </w:numPr>
        <w:spacing w:after="0" w:afterAutospacing="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Op basis van impact van feedback:</w:t>
      </w:r>
    </w:p>
    <w:p w:rsidR="00000000" w:rsidDel="00000000" w:rsidP="00000000" w:rsidRDefault="00000000" w:rsidRPr="00000000" w14:paraId="000000B3">
      <w:pPr>
        <w:numPr>
          <w:ilvl w:val="1"/>
          <w:numId w:val="12"/>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Kleine semantische wijzigingen</w:t>
      </w:r>
    </w:p>
    <w:p w:rsidR="00000000" w:rsidDel="00000000" w:rsidP="00000000" w:rsidRDefault="00000000" w:rsidRPr="00000000" w14:paraId="000000B4">
      <w:pPr>
        <w:numPr>
          <w:ilvl w:val="1"/>
          <w:numId w:val="12"/>
        </w:numPr>
        <w:spacing w:after="0" w:afterAutospacing="0" w:before="0" w:beforeAutospacing="0"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Grote semantische wijzigingen: mogelijkheid van extra werkgroep</w:t>
      </w:r>
    </w:p>
    <w:p w:rsidR="00000000" w:rsidDel="00000000" w:rsidP="00000000" w:rsidRDefault="00000000" w:rsidRPr="00000000" w14:paraId="000000B5">
      <w:pPr>
        <w:numPr>
          <w:ilvl w:val="0"/>
          <w:numId w:val="12"/>
        </w:numPr>
        <w:spacing w:after="60" w:before="0" w:beforeAutospacing="0"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Na afloop worden alle issues gecategoriseerd en via een afsluitend webinar worden de oplossingen voor de issues besproken.</w:t>
      </w:r>
    </w:p>
    <w:p w:rsidR="00000000" w:rsidDel="00000000" w:rsidP="00000000" w:rsidRDefault="00000000" w:rsidRPr="00000000" w14:paraId="000000B6">
      <w:pPr>
        <w:spacing w:after="60" w:before="60"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Volgende stappen</w:t>
      </w:r>
      <w:r w:rsidDel="00000000" w:rsidR="00000000" w:rsidRPr="00000000">
        <w:rPr>
          <w:rtl w:val="0"/>
        </w:rPr>
      </w:r>
    </w:p>
    <w:p w:rsidR="00000000" w:rsidDel="00000000" w:rsidP="00000000" w:rsidRDefault="00000000" w:rsidRPr="00000000" w14:paraId="000000B8">
      <w:pPr>
        <w:numPr>
          <w:ilvl w:val="0"/>
          <w:numId w:val="21"/>
        </w:numPr>
        <w:spacing w:after="0" w:afterAutospacing="0" w:before="6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Applicatieprofiel en vocabularium finaliseren - verwerken van alle input uit de thematische werkgroep.</w:t>
      </w:r>
    </w:p>
    <w:p w:rsidR="00000000" w:rsidDel="00000000" w:rsidP="00000000" w:rsidRDefault="00000000" w:rsidRPr="00000000" w14:paraId="000000B9">
      <w:pPr>
        <w:numPr>
          <w:ilvl w:val="0"/>
          <w:numId w:val="21"/>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Aanmelding kandidaat-standaard bij de Werkgroep Datastandaarden.</w:t>
      </w:r>
    </w:p>
    <w:p w:rsidR="00000000" w:rsidDel="00000000" w:rsidP="00000000" w:rsidRDefault="00000000" w:rsidRPr="00000000" w14:paraId="000000BA">
      <w:pPr>
        <w:numPr>
          <w:ilvl w:val="0"/>
          <w:numId w:val="21"/>
        </w:numPr>
        <w:spacing w:after="0" w:afterAutospacing="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Opstart publieke review.</w:t>
      </w:r>
    </w:p>
    <w:p w:rsidR="00000000" w:rsidDel="00000000" w:rsidP="00000000" w:rsidRDefault="00000000" w:rsidRPr="00000000" w14:paraId="000000BB">
      <w:pPr>
        <w:numPr>
          <w:ilvl w:val="0"/>
          <w:numId w:val="21"/>
        </w:numPr>
        <w:spacing w:after="60" w:before="0" w:beforeAutospacing="0"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Uitsturen communicatie.</w:t>
      </w:r>
    </w:p>
    <w:p w:rsidR="00000000" w:rsidDel="00000000" w:rsidP="00000000" w:rsidRDefault="00000000" w:rsidRPr="00000000" w14:paraId="000000BC">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after="60" w:before="60"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Feedback</w:t>
      </w:r>
      <w:r w:rsidDel="00000000" w:rsidR="00000000" w:rsidRPr="00000000">
        <w:rPr>
          <w:rtl w:val="0"/>
        </w:rPr>
      </w:r>
    </w:p>
    <w:p w:rsidR="00000000" w:rsidDel="00000000" w:rsidP="00000000" w:rsidRDefault="00000000" w:rsidRPr="00000000" w14:paraId="000000BE">
      <w:pPr>
        <w:spacing w:after="60" w:before="60" w:line="276"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Feedback kan gegeven worden via mail naar onderstaande contacten:</w:t>
      </w:r>
    </w:p>
    <w:p w:rsidR="00000000" w:rsidDel="00000000" w:rsidP="00000000" w:rsidRDefault="00000000" w:rsidRPr="00000000" w14:paraId="000000BF">
      <w:pPr>
        <w:numPr>
          <w:ilvl w:val="0"/>
          <w:numId w:val="10"/>
        </w:numPr>
        <w:spacing w:after="0" w:afterAutospacing="0" w:before="60" w:line="276" w:lineRule="auto"/>
        <w:ind w:left="720" w:hanging="360"/>
        <w:jc w:val="both"/>
        <w:rPr>
          <w:rFonts w:ascii="Calibri" w:cs="Calibri" w:eastAsia="Calibri" w:hAnsi="Calibri"/>
          <w:u w:val="none"/>
        </w:rPr>
      </w:pPr>
      <w:hyperlink r:id="rId13">
        <w:r w:rsidDel="00000000" w:rsidR="00000000" w:rsidRPr="00000000">
          <w:rPr>
            <w:rFonts w:ascii="Calibri" w:cs="Calibri" w:eastAsia="Calibri" w:hAnsi="Calibri"/>
            <w:color w:val="1155cc"/>
            <w:u w:val="single"/>
            <w:rtl w:val="0"/>
          </w:rPr>
          <w:t xml:space="preserve">laurens.vercauteren@vlaanderen.be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numPr>
          <w:ilvl w:val="0"/>
          <w:numId w:val="10"/>
        </w:numPr>
        <w:spacing w:after="0" w:afterAutospacing="0" w:before="0" w:beforeAutospacing="0" w:line="276" w:lineRule="auto"/>
        <w:ind w:left="720" w:hanging="360"/>
        <w:jc w:val="both"/>
        <w:rPr>
          <w:rFonts w:ascii="Calibri" w:cs="Calibri" w:eastAsia="Calibri" w:hAnsi="Calibri"/>
          <w:u w:val="none"/>
        </w:rPr>
      </w:pPr>
      <w:hyperlink r:id="rId14">
        <w:r w:rsidDel="00000000" w:rsidR="00000000" w:rsidRPr="00000000">
          <w:rPr>
            <w:rFonts w:ascii="Calibri" w:cs="Calibri" w:eastAsia="Calibri" w:hAnsi="Calibri"/>
            <w:color w:val="1155cc"/>
            <w:u w:val="single"/>
            <w:rtl w:val="0"/>
          </w:rPr>
          <w:t xml:space="preserve">jitse.decock@vlaanderen.be</w:t>
        </w:r>
      </w:hyperlink>
      <w:r w:rsidDel="00000000" w:rsidR="00000000" w:rsidRPr="00000000">
        <w:rPr>
          <w:rtl w:val="0"/>
        </w:rPr>
      </w:r>
    </w:p>
    <w:p w:rsidR="00000000" w:rsidDel="00000000" w:rsidP="00000000" w:rsidRDefault="00000000" w:rsidRPr="00000000" w14:paraId="000000C1">
      <w:pPr>
        <w:numPr>
          <w:ilvl w:val="0"/>
          <w:numId w:val="10"/>
        </w:numPr>
        <w:spacing w:after="60" w:before="0" w:beforeAutospacing="0" w:line="276" w:lineRule="auto"/>
        <w:ind w:left="720" w:hanging="360"/>
        <w:jc w:val="both"/>
        <w:rPr>
          <w:rFonts w:ascii="Calibri" w:cs="Calibri" w:eastAsia="Calibri" w:hAnsi="Calibri"/>
          <w:u w:val="none"/>
        </w:rPr>
      </w:pPr>
      <w:hyperlink r:id="rId15">
        <w:r w:rsidDel="00000000" w:rsidR="00000000" w:rsidRPr="00000000">
          <w:rPr>
            <w:rFonts w:ascii="Calibri" w:cs="Calibri" w:eastAsia="Calibri" w:hAnsi="Calibri"/>
            <w:color w:val="1155cc"/>
            <w:u w:val="single"/>
            <w:rtl w:val="0"/>
          </w:rPr>
          <w:t xml:space="preserve">eva.derore@vlaanderen.be</w:t>
        </w:r>
      </w:hyperlink>
      <w:r w:rsidDel="00000000" w:rsidR="00000000" w:rsidRPr="00000000">
        <w:rPr>
          <w:rtl w:val="0"/>
        </w:rPr>
      </w:r>
    </w:p>
    <w:p w:rsidR="00000000" w:rsidDel="00000000" w:rsidP="00000000" w:rsidRDefault="00000000" w:rsidRPr="00000000" w14:paraId="000000C2">
      <w:pPr>
        <w:spacing w:after="60" w:before="6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after="60" w:before="60" w:line="276" w:lineRule="auto"/>
        <w:jc w:val="both"/>
        <w:rPr>
          <w:rFonts w:ascii="Calibri" w:cs="Calibri" w:eastAsia="Calibri" w:hAnsi="Calibri"/>
        </w:rPr>
      </w:pPr>
      <w:r w:rsidDel="00000000" w:rsidR="00000000" w:rsidRPr="00000000">
        <w:rPr>
          <w:rFonts w:ascii="Calibri" w:cs="Calibri" w:eastAsia="Calibri" w:hAnsi="Calibri"/>
          <w:rtl w:val="0"/>
        </w:rPr>
        <w:t xml:space="preserve">Feedback kan tevens gegeven worden via de </w:t>
      </w:r>
      <w:hyperlink r:id="rId16">
        <w:r w:rsidDel="00000000" w:rsidR="00000000" w:rsidRPr="00000000">
          <w:rPr>
            <w:rFonts w:ascii="Calibri" w:cs="Calibri" w:eastAsia="Calibri" w:hAnsi="Calibri"/>
            <w:color w:val="1155cc"/>
            <w:u w:val="single"/>
            <w:rtl w:val="0"/>
          </w:rPr>
          <w:t xml:space="preserve">GitHub </w:t>
        </w:r>
      </w:hyperlink>
      <w:r w:rsidDel="00000000" w:rsidR="00000000" w:rsidRPr="00000000">
        <w:rPr>
          <w:rFonts w:ascii="Calibri" w:cs="Calibri" w:eastAsia="Calibri" w:hAnsi="Calibri"/>
          <w:rtl w:val="0"/>
        </w:rPr>
        <w:t xml:space="preserve">pagina.</w:t>
      </w:r>
      <w:r w:rsidDel="00000000" w:rsidR="00000000" w:rsidRPr="00000000">
        <w:rPr>
          <w:rtl w:val="0"/>
        </w:rPr>
      </w:r>
    </w:p>
    <w:sectPr>
      <w:type w:val="nextPage"/>
      <w:pgSz w:h="15840" w:w="12240" w:orient="portrait"/>
      <w:pgMar w:bottom="1418" w:top="2410" w:left="1814" w:right="1134" w:header="851"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va De Rore (BE)" w:id="1" w:date="2022-03-30T07:47:02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op terug te komen voor Sven (publiq), voor zaken die herbeginnen of permanent zijn is dit nog niet voldoende.</w:t>
      </w:r>
    </w:p>
  </w:comment>
  <w:comment w:author="Eva De Rore (BE)" w:id="4" w:date="2022-03-30T08:47:07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MusicBrainz gebruikt op elke edge een 'credited as', een gewone String.</w:t>
      </w:r>
    </w:p>
  </w:comment>
  <w:comment w:author="Eva De Rore (BE)" w:id="5" w:date="2022-03-30T08:48:06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Opmerking Tom: Hoe kan je op de 'edge' van een relatie 'qualifiers' zetten, bv. 'in het licht van deze activiteit hanteert deze uitvoerder pseudoniem X'.</w:t>
      </w:r>
    </w:p>
  </w:comment>
  <w:comment w:author="Jitse De Cock (BE)" w:id="6" w:date="2022-04-04T09:53:0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eerste zal ik toevoegen, tweede is niet relevant voor de standaard</w:t>
      </w:r>
    </w:p>
  </w:comment>
  <w:comment w:author="Eva De Rore (BE)" w:id="2" w:date="2022-03-30T08:29:26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Niet zeker of dit antwoord juist staat bij de vraag, die vraag komt opnieuw voor bij 2). Kan het dat je de vraag 2 keer beantwoord hebt, of heb ik een post-it met de juiste vraag gemist?</w:t>
      </w:r>
    </w:p>
  </w:comment>
  <w:comment w:author="Jitse De Cock (BE)" w:id="3" w:date="2022-04-04T09:45:12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deze mag weg, voldoende beantwoord in 2)</w:t>
      </w:r>
    </w:p>
  </w:comment>
  <w:comment w:author="Jitse De Cock (BE)" w:id="0" w:date="2022-04-04T09:11:46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consequent zijn in naam - voornaam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432" w:hanging="432"/>
      </w:pPr>
      <w:rPr>
        <w:b w:val="1"/>
        <w:i w:val="0"/>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502"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color w:val="bfb500"/>
      <w:sz w:val="20"/>
      <w:szCs w:val="20"/>
    </w:rPr>
    <w:tblPr>
      <w:tblStyleRowBandSize w:val="1"/>
      <w:tblStyleColBandSize w:val="1"/>
      <w:tblCellMar>
        <w:top w:w="15.0" w:type="dxa"/>
        <w:left w:w="15.0" w:type="dxa"/>
        <w:bottom w:w="15.0" w:type="dxa"/>
        <w:right w:w="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app.mural.co/t/beadvtc7549/m/beadvtc7549/1646235264532/ab5bfa03a6286c72a13556c1462f4bdd3ac10abd?sender=uebe47a55b4237413c26d5449" TargetMode="External"/><Relationship Id="rId10" Type="http://schemas.openxmlformats.org/officeDocument/2006/relationships/hyperlink" Target="https://docs.google.com/document/d/1PuiCPQKIIyHFRqvsbZD5OAbNIo1cgGtAo3wKAikO0oI/edit#heading=h.4i7ojhp" TargetMode="External"/><Relationship Id="rId13" Type="http://schemas.openxmlformats.org/officeDocument/2006/relationships/hyperlink" Target="mailto:laurens.vercauteren@vlaanderen.be" TargetMode="External"/><Relationship Id="rId12" Type="http://schemas.openxmlformats.org/officeDocument/2006/relationships/hyperlink" Target="https://test.data.vlaanderen.be/doc/applicatieprofiel/DoelgerichtDigitaalTransformeren/ontwerpstandaard/2021-10-0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PuiCPQKIIyHFRqvsbZD5OAbNIo1cgGtAo3wKAikO0oI/edit#heading=h.1y810tw" TargetMode="External"/><Relationship Id="rId15" Type="http://schemas.openxmlformats.org/officeDocument/2006/relationships/hyperlink" Target="mailto:eva.derore@vlaanderen.be" TargetMode="External"/><Relationship Id="rId14" Type="http://schemas.openxmlformats.org/officeDocument/2006/relationships/hyperlink" Target="mailto:jitse.decock@vlaanderen.be" TargetMode="External"/><Relationship Id="rId16" Type="http://schemas.openxmlformats.org/officeDocument/2006/relationships/hyperlink" Target="https://github.com/Informatievlaanderen/OSLOthema-DoelgerichtDigitaalTransformeren/issu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niVPbj7QhaG2D4Lj8Tf02-FTqHHDu4oHM54BMZ5IPt0/edit#heading=h.2jxsxqh" TargetMode="External"/><Relationship Id="rId8" Type="http://schemas.openxmlformats.org/officeDocument/2006/relationships/hyperlink" Target="https://docs.google.com/document/d/1PuiCPQKIIyHFRqvsbZD5OAbNIo1cgGtAo3wKAikO0oI/edit#heading=h.z337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